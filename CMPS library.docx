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60" w:rsidRPr="001D5111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36"/>
          <w:szCs w:val="36"/>
        </w:rPr>
      </w:pPr>
      <w:r w:rsidRPr="001D5111">
        <w:rPr>
          <w:rFonts w:ascii="Helvetica" w:hAnsi="Helvetica"/>
          <w:b/>
          <w:sz w:val="36"/>
          <w:szCs w:val="36"/>
        </w:rPr>
        <w:t>Overview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</w:p>
    <w:p w:rsidR="001D0960" w:rsidRPr="001D0960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 pmodCMPS</w:t>
      </w:r>
      <w:r w:rsidRPr="001D0960">
        <w:rPr>
          <w:rFonts w:ascii="Helvetica" w:hAnsi="Helvetica" w:cs="Helvetica"/>
          <w:sz w:val="22"/>
          <w:szCs w:val="22"/>
        </w:rPr>
        <w:t xml:space="preserve"> lib</w:t>
      </w:r>
      <w:r w:rsidR="00110969">
        <w:rPr>
          <w:rFonts w:ascii="Helvetica" w:hAnsi="Helvetica" w:cs="Helvetica"/>
          <w:sz w:val="22"/>
          <w:szCs w:val="22"/>
        </w:rPr>
        <w:t>rary provides an interface to the</w:t>
      </w:r>
      <w:r w:rsidRPr="001D0960">
        <w:rPr>
          <w:rFonts w:ascii="Helvetica" w:hAnsi="Helvetica" w:cs="Helvetica"/>
          <w:sz w:val="22"/>
          <w:szCs w:val="22"/>
        </w:rPr>
        <w:t xml:space="preserve"> HMC5883L 3-axis digital compass. The libra</w:t>
      </w:r>
      <w:r w:rsidR="000846C4">
        <w:rPr>
          <w:rFonts w:ascii="Helvetica" w:hAnsi="Helvetica" w:cs="Helvetica"/>
          <w:sz w:val="22"/>
          <w:szCs w:val="22"/>
        </w:rPr>
        <w:t>ry initializes the compass,</w:t>
      </w:r>
      <w:r>
        <w:rPr>
          <w:rFonts w:ascii="Helvetica" w:hAnsi="Helvetica" w:cs="Helvetica"/>
          <w:sz w:val="22"/>
          <w:szCs w:val="22"/>
        </w:rPr>
        <w:t xml:space="preserve"> reads real time data</w:t>
      </w:r>
      <w:r w:rsidR="000846C4">
        <w:rPr>
          <w:rFonts w:ascii="Helvetica" w:hAnsi="Helvetica" w:cs="Helvetica"/>
          <w:sz w:val="22"/>
          <w:szCs w:val="22"/>
        </w:rPr>
        <w:t xml:space="preserve"> and returns a magnetic declination adjusted degree</w:t>
      </w:r>
      <w:r w:rsidR="00110969">
        <w:rPr>
          <w:rFonts w:ascii="Helvetica" w:hAnsi="Helvetica" w:cs="Helvetica"/>
          <w:sz w:val="22"/>
          <w:szCs w:val="22"/>
        </w:rPr>
        <w:t xml:space="preserve"> along with</w:t>
      </w:r>
      <w:r w:rsidR="000846C4">
        <w:rPr>
          <w:rFonts w:ascii="Helvetica" w:hAnsi="Helvetica" w:cs="Helvetica"/>
          <w:sz w:val="22"/>
          <w:szCs w:val="22"/>
        </w:rPr>
        <w:t xml:space="preserve"> the associated direction. </w:t>
      </w:r>
      <w:r w:rsidR="00893548">
        <w:rPr>
          <w:rFonts w:ascii="Helvetica" w:hAnsi="Helvetica" w:cs="Helvetica"/>
          <w:sz w:val="22"/>
          <w:szCs w:val="22"/>
        </w:rPr>
        <w:t>The PmodCMPS must be flat on a horizontal surface to work with this library. Further functionality would require an a</w:t>
      </w:r>
      <w:r w:rsidR="00893548" w:rsidRPr="00893548">
        <w:rPr>
          <w:rFonts w:ascii="Helvetica" w:hAnsi="Helvetica" w:cs="Helvetica"/>
          <w:sz w:val="22"/>
          <w:szCs w:val="22"/>
        </w:rPr>
        <w:t>ccelerometer</w:t>
      </w:r>
      <w:r w:rsidR="00110969">
        <w:rPr>
          <w:rFonts w:ascii="Helvetica" w:hAnsi="Helvetica" w:cs="Helvetica"/>
          <w:sz w:val="22"/>
          <w:szCs w:val="22"/>
        </w:rPr>
        <w:t xml:space="preserve"> to report the orientation which is out of the scop</w:t>
      </w:r>
      <w:r w:rsidR="00893548">
        <w:rPr>
          <w:rFonts w:ascii="Helvetica" w:hAnsi="Helvetica" w:cs="Helvetica"/>
          <w:sz w:val="22"/>
          <w:szCs w:val="22"/>
        </w:rPr>
        <w:t>e of this library.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</w:rPr>
      </w:pPr>
    </w:p>
    <w:p w:rsidR="001D0960" w:rsidRPr="001D5111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6"/>
          <w:szCs w:val="36"/>
        </w:rPr>
      </w:pPr>
      <w:r w:rsidRPr="001D5111">
        <w:rPr>
          <w:rFonts w:ascii="Helvetica" w:hAnsi="Helvetica"/>
          <w:b/>
          <w:sz w:val="36"/>
          <w:szCs w:val="36"/>
        </w:rPr>
        <w:t>Library Operation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</w:rPr>
      </w:pPr>
    </w:p>
    <w:p w:rsidR="001D0960" w:rsidRPr="003D07DD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t>Library Interface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1D0960" w:rsidRPr="000B5842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header file CMPS.h defines all the used register addresses and initialization bytes. The file holds</w:t>
      </w:r>
      <w:r w:rsidR="00330F9A">
        <w:rPr>
          <w:rFonts w:ascii="Helvetica" w:hAnsi="Helvetica"/>
          <w:sz w:val="22"/>
          <w:szCs w:val="22"/>
        </w:rPr>
        <w:t xml:space="preserve"> one </w:t>
      </w:r>
      <w:r>
        <w:rPr>
          <w:rFonts w:ascii="Helvetica" w:hAnsi="Helvetica"/>
          <w:sz w:val="22"/>
          <w:szCs w:val="22"/>
        </w:rPr>
        <w:t xml:space="preserve">class. </w:t>
      </w:r>
      <w:r w:rsidR="00B02355">
        <w:rPr>
          <w:rFonts w:ascii="Helvetica" w:hAnsi="Helvetica"/>
          <w:sz w:val="22"/>
          <w:szCs w:val="22"/>
        </w:rPr>
        <w:t>The CMPS class</w:t>
      </w:r>
      <w:r>
        <w:rPr>
          <w:rFonts w:ascii="Helvetica" w:hAnsi="Helvetica"/>
          <w:sz w:val="22"/>
          <w:szCs w:val="22"/>
        </w:rPr>
        <w:t xml:space="preserve"> is the main interface with the </w:t>
      </w:r>
      <w:r w:rsidR="00330F9A" w:rsidRPr="001D0960">
        <w:rPr>
          <w:rFonts w:ascii="Helvetica" w:hAnsi="Helvetica" w:cs="Helvetica"/>
          <w:sz w:val="22"/>
          <w:szCs w:val="22"/>
        </w:rPr>
        <w:t>HMC5883L</w:t>
      </w:r>
      <w:r w:rsidR="00330F9A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/>
          <w:sz w:val="22"/>
        </w:rPr>
        <w:t xml:space="preserve"> </w:t>
      </w:r>
      <w:r w:rsidR="00330F9A">
        <w:rPr>
          <w:rFonts w:ascii="Helvetica" w:hAnsi="Helvetica"/>
          <w:sz w:val="22"/>
        </w:rPr>
        <w:t xml:space="preserve">To instantiate </w:t>
      </w:r>
      <w:r w:rsidR="00DA193F">
        <w:rPr>
          <w:rFonts w:ascii="Helvetica" w:hAnsi="Helvetica"/>
          <w:sz w:val="22"/>
        </w:rPr>
        <w:t>a</w:t>
      </w:r>
      <w:r w:rsidR="00330F9A">
        <w:rPr>
          <w:rFonts w:ascii="Helvetica" w:hAnsi="Helvetica"/>
          <w:sz w:val="22"/>
        </w:rPr>
        <w:t xml:space="preserve"> CMPS object, include the</w:t>
      </w:r>
      <w:r w:rsidR="00DA193F">
        <w:rPr>
          <w:rFonts w:ascii="Helvetica" w:hAnsi="Helvetica"/>
          <w:sz w:val="22"/>
        </w:rPr>
        <w:t xml:space="preserve"> CMPS library and instantiate a</w:t>
      </w:r>
      <w:r w:rsidR="00330F9A">
        <w:rPr>
          <w:rFonts w:ascii="Helvetica" w:hAnsi="Helvetica"/>
          <w:sz w:val="22"/>
        </w:rPr>
        <w:t xml:space="preserve"> CMPS</w:t>
      </w:r>
      <w:r>
        <w:rPr>
          <w:rFonts w:ascii="Helvetica" w:hAnsi="Helvetica"/>
          <w:sz w:val="22"/>
        </w:rPr>
        <w:t xml:space="preserve"> object.</w:t>
      </w:r>
    </w:p>
    <w:p w:rsidR="001D0960" w:rsidRPr="000B5842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1D0960" w:rsidRPr="00933FA3" w:rsidRDefault="00E25DE8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t>CMPS</w:t>
      </w:r>
      <w:r w:rsidR="001D0960" w:rsidRPr="00933FA3">
        <w:rPr>
          <w:rFonts w:ascii="Helvetica" w:hAnsi="Helvetica"/>
          <w:b/>
        </w:rPr>
        <w:t xml:space="preserve"> Initialization</w:t>
      </w:r>
    </w:p>
    <w:p w:rsidR="001D0960" w:rsidRPr="000B5842" w:rsidRDefault="001D0960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1D0960" w:rsidRDefault="00330F9A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CMPS</w:t>
      </w:r>
      <w:r w:rsidR="001D0960">
        <w:rPr>
          <w:rFonts w:ascii="Helvetica" w:hAnsi="Helvetica"/>
          <w:sz w:val="22"/>
          <w:szCs w:val="22"/>
        </w:rPr>
        <w:t xml:space="preserve"> module is initialized by calling the function</w:t>
      </w:r>
      <w:r w:rsidR="00E25DE8">
        <w:rPr>
          <w:rFonts w:ascii="Helvetica" w:hAnsi="Helvetica"/>
          <w:sz w:val="22"/>
          <w:szCs w:val="22"/>
        </w:rPr>
        <w:t xml:space="preserve"> init</w:t>
      </w:r>
      <w:r w:rsidR="001D0960">
        <w:rPr>
          <w:rFonts w:ascii="Helvetica" w:hAnsi="Helvetica"/>
          <w:sz w:val="22"/>
          <w:szCs w:val="22"/>
        </w:rPr>
        <w:t xml:space="preserve">().  This function </w:t>
      </w:r>
      <w:r w:rsidR="00E25DE8">
        <w:rPr>
          <w:rFonts w:ascii="Helvetica" w:hAnsi="Helvetica"/>
          <w:sz w:val="22"/>
          <w:szCs w:val="22"/>
        </w:rPr>
        <w:t xml:space="preserve">starts the I2c communication as well as </w:t>
      </w:r>
      <w:r w:rsidR="000846C4">
        <w:rPr>
          <w:rFonts w:ascii="Helvetica" w:hAnsi="Helvetica"/>
          <w:sz w:val="22"/>
          <w:szCs w:val="22"/>
        </w:rPr>
        <w:t>sets the compass to</w:t>
      </w:r>
      <w:r w:rsidR="001D0960">
        <w:rPr>
          <w:rFonts w:ascii="Helvetica" w:hAnsi="Helvetica"/>
          <w:sz w:val="22"/>
          <w:szCs w:val="22"/>
        </w:rPr>
        <w:t xml:space="preserve"> the following settings.</w:t>
      </w:r>
    </w:p>
    <w:p w:rsidR="000846C4" w:rsidRDefault="000846C4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</w:p>
    <w:p w:rsidR="00E25DE8" w:rsidRDefault="00E25DE8" w:rsidP="001D096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Set</w:t>
      </w:r>
      <w:r w:rsidR="00380094">
        <w:rPr>
          <w:rFonts w:ascii="Helvetica" w:hAnsi="Helvetic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 xml:space="preserve"> the</w:t>
      </w:r>
      <w:r w:rsidRPr="00330F9A">
        <w:rPr>
          <w:rFonts w:ascii="Helvetica" w:hAnsi="Helvetica"/>
          <w:sz w:val="22"/>
          <w:szCs w:val="22"/>
        </w:rPr>
        <w:t xml:space="preserve"> measurement configuration</w:t>
      </w:r>
      <w:r>
        <w:rPr>
          <w:rFonts w:ascii="Helvetica" w:hAnsi="Helvetica"/>
          <w:sz w:val="22"/>
          <w:szCs w:val="22"/>
        </w:rPr>
        <w:t xml:space="preserve"> to 15hz output</w:t>
      </w:r>
    </w:p>
    <w:p w:rsidR="001D0960" w:rsidRPr="00380094" w:rsidRDefault="001D0960" w:rsidP="001D096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 w:rsidRPr="00E25DE8">
        <w:rPr>
          <w:rFonts w:ascii="Helvetica" w:hAnsi="Helvetica"/>
          <w:sz w:val="22"/>
          <w:szCs w:val="22"/>
        </w:rPr>
        <w:t>Set</w:t>
      </w:r>
      <w:r w:rsidR="00380094">
        <w:rPr>
          <w:rFonts w:ascii="Helvetica" w:hAnsi="Helvetica"/>
          <w:sz w:val="22"/>
          <w:szCs w:val="22"/>
        </w:rPr>
        <w:t>s</w:t>
      </w:r>
      <w:r w:rsidR="00E25DE8">
        <w:rPr>
          <w:rFonts w:ascii="Helvetica" w:hAnsi="Helvetica"/>
          <w:sz w:val="22"/>
          <w:szCs w:val="22"/>
        </w:rPr>
        <w:t xml:space="preserve"> the </w:t>
      </w:r>
      <w:r w:rsidR="00380094">
        <w:rPr>
          <w:rFonts w:ascii="Helvetica" w:hAnsi="Helvetica"/>
          <w:sz w:val="22"/>
          <w:szCs w:val="22"/>
        </w:rPr>
        <w:t xml:space="preserve">gain to  </w:t>
      </w:r>
      <w:r w:rsidR="00380094">
        <w:t>± 1.3 Ga</w:t>
      </w:r>
    </w:p>
    <w:p w:rsidR="00380094" w:rsidRPr="00380094" w:rsidRDefault="00380094" w:rsidP="001D096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 w:rsidRPr="00E25DE8">
        <w:rPr>
          <w:rFonts w:ascii="Helvetica" w:hAnsi="Helvetica"/>
          <w:sz w:val="22"/>
          <w:szCs w:val="22"/>
        </w:rPr>
        <w:t>Set</w:t>
      </w:r>
      <w:r>
        <w:rPr>
          <w:rFonts w:ascii="Helvetica" w:hAnsi="Helvetica"/>
          <w:sz w:val="22"/>
          <w:szCs w:val="22"/>
        </w:rPr>
        <w:t xml:space="preserve"> the mode to</w:t>
      </w:r>
      <w:r w:rsidRPr="00380094">
        <w:rPr>
          <w:rFonts w:ascii="Helvetica" w:hAnsi="Helvetica"/>
          <w:sz w:val="22"/>
          <w:szCs w:val="22"/>
        </w:rPr>
        <w:t xml:space="preserve"> continuous</w:t>
      </w:r>
    </w:p>
    <w:p w:rsidR="001D0960" w:rsidRDefault="00380094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</w:t>
      </w:r>
    </w:p>
    <w:p w:rsidR="001D0960" w:rsidRDefault="00380094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After the compass</w:t>
      </w:r>
      <w:r w:rsidR="001D0960">
        <w:rPr>
          <w:rFonts w:ascii="Helvetica" w:hAnsi="Helvetica"/>
          <w:sz w:val="22"/>
          <w:szCs w:val="22"/>
        </w:rPr>
        <w:t xml:space="preserve"> is initialized, the device will immediately start spitting out real</w:t>
      </w:r>
      <w:r w:rsidR="000846C4">
        <w:rPr>
          <w:rFonts w:ascii="Helvetica" w:hAnsi="Helvetica"/>
          <w:sz w:val="22"/>
          <w:szCs w:val="22"/>
        </w:rPr>
        <w:t xml:space="preserve"> time data.</w:t>
      </w:r>
      <w:r w:rsidR="001D0960">
        <w:rPr>
          <w:rFonts w:ascii="Helvetica" w:hAnsi="Helvetica"/>
          <w:sz w:val="22"/>
          <w:szCs w:val="22"/>
        </w:rPr>
        <w:t xml:space="preserve"> </w:t>
      </w:r>
    </w:p>
    <w:p w:rsidR="001D0960" w:rsidRDefault="001D0960" w:rsidP="001D096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Used Registers and Their Functions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p w:rsidR="001D0960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  <w:r>
        <w:rPr>
          <w:rFonts w:ascii="Helvetica" w:hAnsi="Helvetica"/>
        </w:rPr>
        <w:t>These are the</w:t>
      </w:r>
      <w:r w:rsidR="00330F9A">
        <w:rPr>
          <w:rFonts w:ascii="Helvetica" w:hAnsi="Helvetica"/>
        </w:rPr>
        <w:t xml:space="preserve"> main registers used in the CMPS</w:t>
      </w:r>
      <w:r>
        <w:rPr>
          <w:rFonts w:ascii="Helvetica" w:hAnsi="Helvetica"/>
        </w:rPr>
        <w:t xml:space="preserve"> libraries. A more in depth view of these register funct</w:t>
      </w:r>
      <w:r w:rsidR="008A2D5B">
        <w:rPr>
          <w:rFonts w:ascii="Helvetica" w:hAnsi="Helvetica"/>
        </w:rPr>
        <w:t xml:space="preserve">ions can be found in the </w:t>
      </w:r>
      <w:r w:rsidR="008A2D5B" w:rsidRPr="001D0960">
        <w:rPr>
          <w:rFonts w:ascii="Helvetica" w:hAnsi="Helvetica" w:cs="Helvetica"/>
          <w:sz w:val="22"/>
          <w:szCs w:val="22"/>
        </w:rPr>
        <w:t>HMC5883L</w:t>
      </w:r>
      <w:r w:rsidR="003A4FC1">
        <w:rPr>
          <w:rFonts w:ascii="Helvetica" w:hAnsi="Helvetica"/>
        </w:rPr>
        <w:t xml:space="preserve"> datasheet</w:t>
      </w:r>
      <w:r>
        <w:rPr>
          <w:rFonts w:ascii="Helvetica" w:hAnsi="Helvetica"/>
        </w:rPr>
        <w:t xml:space="preserve">.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p w:rsidR="001D0960" w:rsidRPr="002457CD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tbl>
      <w:tblPr>
        <w:tblStyle w:val="TableGrid"/>
        <w:tblW w:w="10278" w:type="dxa"/>
        <w:tblLook w:val="04A0"/>
      </w:tblPr>
      <w:tblGrid>
        <w:gridCol w:w="2185"/>
        <w:gridCol w:w="1354"/>
        <w:gridCol w:w="6739"/>
      </w:tblGrid>
      <w:tr w:rsidR="001D0960" w:rsidRPr="002457CD" w:rsidTr="004E3615">
        <w:tc>
          <w:tcPr>
            <w:tcW w:w="2185" w:type="dxa"/>
          </w:tcPr>
          <w:p w:rsidR="001D0960" w:rsidRPr="00397A12" w:rsidRDefault="001D0960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97A12">
              <w:rPr>
                <w:rFonts w:ascii="Helvetica" w:hAnsi="Helvetica"/>
                <w:b/>
                <w:sz w:val="28"/>
                <w:szCs w:val="28"/>
              </w:rPr>
              <w:t>Address name</w:t>
            </w:r>
          </w:p>
        </w:tc>
        <w:tc>
          <w:tcPr>
            <w:tcW w:w="1354" w:type="dxa"/>
          </w:tcPr>
          <w:p w:rsidR="001D0960" w:rsidRPr="00397A12" w:rsidRDefault="001D0960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97A12">
              <w:rPr>
                <w:rFonts w:ascii="Helvetica" w:hAnsi="Helvetica"/>
                <w:b/>
                <w:sz w:val="28"/>
                <w:szCs w:val="28"/>
              </w:rPr>
              <w:t>Address</w:t>
            </w:r>
          </w:p>
        </w:tc>
        <w:tc>
          <w:tcPr>
            <w:tcW w:w="6739" w:type="dxa"/>
          </w:tcPr>
          <w:p w:rsidR="001D0960" w:rsidRPr="00397A12" w:rsidRDefault="001D0960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97A12">
              <w:rPr>
                <w:rFonts w:ascii="Helvetica" w:hAnsi="Helvetica"/>
                <w:b/>
                <w:sz w:val="28"/>
                <w:szCs w:val="28"/>
              </w:rPr>
              <w:t>Function</w:t>
            </w:r>
          </w:p>
        </w:tc>
      </w:tr>
      <w:tr w:rsidR="00330F9A" w:rsidRPr="002457CD" w:rsidTr="004E3615">
        <w:tc>
          <w:tcPr>
            <w:tcW w:w="2185" w:type="dxa"/>
          </w:tcPr>
          <w:p w:rsidR="00330F9A" w:rsidRPr="002457CD" w:rsidRDefault="00330F9A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regA</w:t>
            </w:r>
          </w:p>
        </w:tc>
        <w:tc>
          <w:tcPr>
            <w:tcW w:w="1354" w:type="dxa"/>
          </w:tcPr>
          <w:p w:rsidR="00330F9A" w:rsidRPr="002457CD" w:rsidRDefault="00E055EE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0x70</w:t>
            </w:r>
          </w:p>
        </w:tc>
        <w:tc>
          <w:tcPr>
            <w:tcW w:w="6739" w:type="dxa"/>
          </w:tcPr>
          <w:p w:rsidR="00330F9A" w:rsidRPr="002457CD" w:rsidRDefault="00330F9A" w:rsidP="00330F9A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</w:t>
            </w:r>
            <w:r w:rsidRPr="00330F9A">
              <w:rPr>
                <w:rFonts w:ascii="Helvetica" w:hAnsi="Helvetica"/>
                <w:sz w:val="22"/>
                <w:szCs w:val="22"/>
              </w:rPr>
              <w:t>Normal measurement configuration (Default)</w:t>
            </w:r>
          </w:p>
        </w:tc>
      </w:tr>
      <w:tr w:rsidR="00330F9A" w:rsidRPr="002457CD" w:rsidTr="004E3615">
        <w:tc>
          <w:tcPr>
            <w:tcW w:w="2185" w:type="dxa"/>
          </w:tcPr>
          <w:p w:rsidR="00330F9A" w:rsidRPr="002457CD" w:rsidRDefault="00330F9A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regB</w:t>
            </w:r>
          </w:p>
        </w:tc>
        <w:tc>
          <w:tcPr>
            <w:tcW w:w="1354" w:type="dxa"/>
          </w:tcPr>
          <w:p w:rsidR="00330F9A" w:rsidRPr="002457CD" w:rsidRDefault="00E055EE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</w:t>
            </w:r>
            <w:r>
              <w:rPr>
                <w:rFonts w:ascii="Helvetica" w:hAnsi="Helvetica"/>
                <w:sz w:val="22"/>
                <w:szCs w:val="22"/>
              </w:rPr>
              <w:t>20</w:t>
            </w:r>
          </w:p>
        </w:tc>
        <w:tc>
          <w:tcPr>
            <w:tcW w:w="6739" w:type="dxa"/>
          </w:tcPr>
          <w:p w:rsidR="00330F9A" w:rsidRPr="002457CD" w:rsidRDefault="00330F9A" w:rsidP="00330F9A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</w:t>
            </w:r>
            <w:r w:rsidRPr="00330F9A">
              <w:rPr>
                <w:rFonts w:ascii="Helvetica" w:hAnsi="Helvetica"/>
                <w:sz w:val="22"/>
                <w:szCs w:val="22"/>
              </w:rPr>
              <w:t>gain(Default)</w:t>
            </w:r>
          </w:p>
        </w:tc>
      </w:tr>
      <w:tr w:rsidR="00330F9A" w:rsidRPr="002457CD" w:rsidTr="004E3615">
        <w:tc>
          <w:tcPr>
            <w:tcW w:w="2185" w:type="dxa"/>
          </w:tcPr>
          <w:p w:rsidR="00330F9A" w:rsidRPr="002457CD" w:rsidRDefault="00330F9A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RegMode</w:t>
            </w:r>
          </w:p>
        </w:tc>
        <w:tc>
          <w:tcPr>
            <w:tcW w:w="1354" w:type="dxa"/>
          </w:tcPr>
          <w:p w:rsidR="00330F9A" w:rsidRPr="002457CD" w:rsidRDefault="00E055EE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0x00</w:t>
            </w:r>
          </w:p>
        </w:tc>
        <w:tc>
          <w:tcPr>
            <w:tcW w:w="6739" w:type="dxa"/>
          </w:tcPr>
          <w:p w:rsidR="00330F9A" w:rsidRPr="002457CD" w:rsidRDefault="00330F9A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330F9A">
              <w:rPr>
                <w:rFonts w:ascii="Helvetica" w:hAnsi="Helvetica"/>
                <w:sz w:val="22"/>
                <w:szCs w:val="22"/>
              </w:rPr>
              <w:t>Mode:0x00 is continuous 0x01 is single measurement</w:t>
            </w:r>
          </w:p>
        </w:tc>
      </w:tr>
      <w:tr w:rsidR="00330F9A" w:rsidRPr="002457CD" w:rsidTr="004E3615">
        <w:tc>
          <w:tcPr>
            <w:tcW w:w="2185" w:type="dxa"/>
          </w:tcPr>
          <w:p w:rsidR="00330F9A" w:rsidRPr="002457CD" w:rsidRDefault="00330F9A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writeReg</w:t>
            </w:r>
          </w:p>
        </w:tc>
        <w:tc>
          <w:tcPr>
            <w:tcW w:w="1354" w:type="dxa"/>
          </w:tcPr>
          <w:p w:rsidR="00330F9A" w:rsidRPr="002457CD" w:rsidRDefault="00E055EE" w:rsidP="004E3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0x1E</w:t>
            </w:r>
          </w:p>
        </w:tc>
        <w:tc>
          <w:tcPr>
            <w:tcW w:w="6739" w:type="dxa"/>
          </w:tcPr>
          <w:p w:rsidR="00330F9A" w:rsidRPr="002457CD" w:rsidRDefault="00330F9A" w:rsidP="00330F9A">
            <w:pPr>
              <w:pStyle w:val="Header"/>
              <w:tabs>
                <w:tab w:val="clear" w:pos="4320"/>
                <w:tab w:val="clear" w:pos="8640"/>
                <w:tab w:val="left" w:pos="2976"/>
                <w:tab w:val="center" w:pos="3261"/>
              </w:tabs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</w:t>
            </w:r>
            <w:r w:rsidRPr="00330F9A">
              <w:rPr>
                <w:rFonts w:ascii="Helvetica" w:hAnsi="Helvetica"/>
                <w:sz w:val="22"/>
                <w:szCs w:val="22"/>
              </w:rPr>
              <w:t>The 7-bit address of the PmodCMPS will be 0x1E</w:t>
            </w:r>
          </w:p>
        </w:tc>
      </w:tr>
    </w:tbl>
    <w:p w:rsidR="001D0960" w:rsidRDefault="001D0960" w:rsidP="001D0960">
      <w:pPr>
        <w:pStyle w:val="Header"/>
        <w:rPr>
          <w:rFonts w:ascii="Helvetica" w:hAnsi="Helvetica"/>
          <w:b/>
          <w:sz w:val="28"/>
        </w:rPr>
      </w:pPr>
    </w:p>
    <w:p w:rsidR="001D0960" w:rsidRPr="00397A12" w:rsidRDefault="00E055EE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CMPS</w:t>
      </w:r>
      <w:r w:rsidR="001D0960" w:rsidRPr="00397A12">
        <w:rPr>
          <w:rFonts w:ascii="Helvetica" w:hAnsi="Helvetica"/>
          <w:b/>
          <w:sz w:val="32"/>
          <w:szCs w:val="32"/>
        </w:rPr>
        <w:t xml:space="preserve"> Class</w:t>
      </w:r>
    </w:p>
    <w:p w:rsidR="001D0960" w:rsidRDefault="001D0960" w:rsidP="001D0960">
      <w:pPr>
        <w:pStyle w:val="Header"/>
        <w:rPr>
          <w:rFonts w:ascii="Helvetica" w:hAnsi="Helvetica"/>
          <w:b/>
          <w:sz w:val="28"/>
        </w:rPr>
      </w:pPr>
    </w:p>
    <w:p w:rsidR="001D0960" w:rsidRPr="00E060F6" w:rsidRDefault="001D0960" w:rsidP="001D0960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 w:rsidRPr="00E060F6">
        <w:rPr>
          <w:rFonts w:ascii="Helvetica" w:hAnsi="Helvetica"/>
          <w:b/>
          <w:sz w:val="28"/>
          <w:szCs w:val="28"/>
        </w:rPr>
        <w:t>Public Functions</w:t>
      </w:r>
    </w:p>
    <w:p w:rsidR="001D0960" w:rsidRDefault="001D0960" w:rsidP="001D0960">
      <w:pPr>
        <w:pStyle w:val="Header"/>
        <w:rPr>
          <w:rFonts w:ascii="Helvetica" w:hAnsi="Helvetica"/>
          <w:b/>
          <w:sz w:val="28"/>
        </w:rPr>
      </w:pPr>
    </w:p>
    <w:p w:rsidR="00E055EE" w:rsidRDefault="00E055EE" w:rsidP="001D0960">
      <w:pPr>
        <w:pStyle w:val="Header"/>
        <w:rPr>
          <w:rFonts w:ascii="Helvetica" w:hAnsi="Helvetica"/>
          <w:b/>
          <w:sz w:val="28"/>
        </w:rPr>
      </w:pPr>
    </w:p>
    <w:p w:rsidR="001D0960" w:rsidRDefault="008A2D5B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CMPS</w:t>
      </w:r>
      <w:r w:rsidR="001D0960">
        <w:rPr>
          <w:rFonts w:ascii="Helvetica" w:hAnsi="Helvetica"/>
          <w:b/>
          <w:sz w:val="22"/>
          <w:szCs w:val="22"/>
        </w:rPr>
        <w:t>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Constructor for class</w:t>
      </w:r>
      <w:r w:rsidRPr="00F456BA">
        <w:rPr>
          <w:rFonts w:ascii="Helvetica" w:hAnsi="Helvetica"/>
          <w:sz w:val="22"/>
          <w:szCs w:val="22"/>
        </w:rPr>
        <w:t xml:space="preserve"> </w:t>
      </w:r>
      <w:r w:rsidR="008A2D5B">
        <w:rPr>
          <w:rFonts w:ascii="Helvetica" w:hAnsi="Helvetica"/>
          <w:sz w:val="22"/>
          <w:szCs w:val="22"/>
        </w:rPr>
        <w:t>CMPS</w:t>
      </w:r>
      <w:r>
        <w:rPr>
          <w:rFonts w:ascii="Helvetica" w:hAnsi="Helvetica"/>
          <w:sz w:val="22"/>
          <w:szCs w:val="22"/>
        </w:rPr>
        <w:t>.</w:t>
      </w: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</w:p>
    <w:p w:rsidR="001D0960" w:rsidRDefault="008A2D5B" w:rsidP="001D0960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init</w:t>
      </w:r>
      <w:r w:rsidR="001D0960">
        <w:rPr>
          <w:rFonts w:ascii="Helvetica" w:hAnsi="Helvetica"/>
          <w:b/>
          <w:sz w:val="22"/>
          <w:szCs w:val="22"/>
        </w:rPr>
        <w:t>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D0960" w:rsidRDefault="008A2D5B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None</w:t>
      </w:r>
      <w:r w:rsidR="001D0960">
        <w:rPr>
          <w:rFonts w:ascii="Helvetica" w:hAnsi="Helvetica"/>
          <w:sz w:val="22"/>
          <w:szCs w:val="22"/>
        </w:rPr>
        <w:tab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D0960" w:rsidRDefault="008A2D5B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starts the I2C</w:t>
      </w:r>
      <w:r w:rsidR="001D0960">
        <w:rPr>
          <w:rFonts w:ascii="Helvetica" w:hAnsi="Helvetica"/>
          <w:sz w:val="22"/>
          <w:szCs w:val="22"/>
        </w:rPr>
        <w:t xml:space="preserve"> communication and sets the </w:t>
      </w:r>
      <w:r>
        <w:rPr>
          <w:rFonts w:ascii="Helvetica" w:hAnsi="Helvetica"/>
          <w:sz w:val="22"/>
          <w:szCs w:val="22"/>
        </w:rPr>
        <w:t>compass</w:t>
      </w:r>
      <w:r w:rsidR="001D0960">
        <w:rPr>
          <w:rFonts w:ascii="Helvetica" w:hAnsi="Helvetica"/>
          <w:sz w:val="22"/>
          <w:szCs w:val="22"/>
        </w:rPr>
        <w:t xml:space="preserve"> to the </w:t>
      </w:r>
      <w:r>
        <w:rPr>
          <w:rFonts w:ascii="Helvetica" w:hAnsi="Helvetica"/>
          <w:sz w:val="22"/>
          <w:szCs w:val="22"/>
        </w:rPr>
        <w:t>default settings.</w:t>
      </w:r>
      <w:r w:rsidR="001102C6">
        <w:rPr>
          <w:rFonts w:ascii="Helvetica" w:hAnsi="Helvetica"/>
          <w:sz w:val="22"/>
          <w:szCs w:val="22"/>
        </w:rPr>
        <w:t xml:space="preserve"> </w:t>
      </w:r>
    </w:p>
    <w:p w:rsidR="001D0960" w:rsidRDefault="001D0960" w:rsidP="001D0960">
      <w:pPr>
        <w:pStyle w:val="Header"/>
        <w:rPr>
          <w:rFonts w:ascii="Helvetica" w:hAnsi="Helvetica"/>
          <w:b/>
          <w:sz w:val="28"/>
        </w:rPr>
      </w:pP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</w:p>
    <w:p w:rsidR="00190862" w:rsidRPr="00B43F2D" w:rsidRDefault="00006202" w:rsidP="00190862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float</w:t>
      </w:r>
      <w:r w:rsidR="00190862">
        <w:rPr>
          <w:rFonts w:ascii="Helvetica" w:hAnsi="Helvetica"/>
          <w:b/>
          <w:sz w:val="22"/>
          <w:szCs w:val="22"/>
        </w:rPr>
        <w:t xml:space="preserve"> get_adjusted_degree</w:t>
      </w:r>
      <w:r w:rsidR="00190862" w:rsidRPr="00B43F2D">
        <w:rPr>
          <w:rFonts w:ascii="Helvetica" w:hAnsi="Helvetica"/>
          <w:b/>
          <w:sz w:val="22"/>
          <w:szCs w:val="22"/>
        </w:rPr>
        <w:t>(</w:t>
      </w:r>
      <w:r>
        <w:rPr>
          <w:rFonts w:ascii="Helvetica" w:hAnsi="Helvetica"/>
          <w:b/>
          <w:sz w:val="22"/>
          <w:szCs w:val="22"/>
        </w:rPr>
        <w:t>float</w:t>
      </w:r>
      <w:r w:rsidR="00190862">
        <w:rPr>
          <w:rFonts w:ascii="Helvetica" w:hAnsi="Helvetica"/>
          <w:b/>
          <w:sz w:val="22"/>
          <w:szCs w:val="22"/>
        </w:rPr>
        <w:t xml:space="preserve"> offset</w:t>
      </w:r>
      <w:r w:rsidR="00190862" w:rsidRPr="00B43F2D">
        <w:rPr>
          <w:rFonts w:ascii="Helvetica" w:hAnsi="Helvetica"/>
          <w:b/>
          <w:sz w:val="22"/>
          <w:szCs w:val="22"/>
        </w:rPr>
        <w:t>)</w:t>
      </w:r>
    </w:p>
    <w:p w:rsidR="00190862" w:rsidRDefault="00190862" w:rsidP="00190862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90862" w:rsidRDefault="00006202" w:rsidP="00190862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float</w:t>
      </w:r>
      <w:r w:rsidR="00190862">
        <w:rPr>
          <w:rFonts w:ascii="Helvetica" w:hAnsi="Helvetica"/>
          <w:sz w:val="22"/>
          <w:szCs w:val="22"/>
        </w:rPr>
        <w:t xml:space="preserve"> offset</w:t>
      </w:r>
      <w:r w:rsidR="000846C4">
        <w:rPr>
          <w:rFonts w:ascii="Helvetica" w:hAnsi="Helvetica"/>
          <w:sz w:val="22"/>
          <w:szCs w:val="22"/>
        </w:rPr>
        <w:t xml:space="preserve"> -</w:t>
      </w:r>
      <w:r w:rsidR="00190862">
        <w:rPr>
          <w:rFonts w:ascii="Helvetica" w:hAnsi="Helvetica"/>
          <w:sz w:val="22"/>
          <w:szCs w:val="22"/>
        </w:rPr>
        <w:t xml:space="preserve">    the </w:t>
      </w:r>
      <w:r w:rsidR="00190862" w:rsidRPr="00190862">
        <w:rPr>
          <w:rFonts w:ascii="Helvetica" w:hAnsi="Helvetica"/>
          <w:sz w:val="22"/>
          <w:szCs w:val="22"/>
        </w:rPr>
        <w:t>Magnetic declination</w:t>
      </w:r>
    </w:p>
    <w:p w:rsidR="00190862" w:rsidRDefault="00190862" w:rsidP="00190862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90862" w:rsidRDefault="00190862" w:rsidP="00190862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90862" w:rsidRDefault="00006202" w:rsidP="00190862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float</w:t>
      </w:r>
      <w:r w:rsidR="00190862">
        <w:rPr>
          <w:rFonts w:ascii="Helvetica" w:hAnsi="Helvetica"/>
          <w:sz w:val="22"/>
          <w:szCs w:val="22"/>
        </w:rPr>
        <w:t xml:space="preserve"> degree</w:t>
      </w:r>
      <w:r w:rsidR="000846C4">
        <w:rPr>
          <w:rFonts w:ascii="Helvetica" w:hAnsi="Helvetica"/>
          <w:sz w:val="22"/>
          <w:szCs w:val="22"/>
        </w:rPr>
        <w:t xml:space="preserve"> -</w:t>
      </w:r>
      <w:r w:rsidR="00190862">
        <w:rPr>
          <w:rFonts w:ascii="Helvetica" w:hAnsi="Helvetica"/>
          <w:sz w:val="22"/>
          <w:szCs w:val="22"/>
        </w:rPr>
        <w:t xml:space="preserve">    the degree including </w:t>
      </w:r>
      <w:r w:rsidR="00190862" w:rsidRPr="00190862">
        <w:rPr>
          <w:rFonts w:ascii="Helvetica" w:hAnsi="Helvetica"/>
          <w:sz w:val="22"/>
          <w:szCs w:val="22"/>
        </w:rPr>
        <w:t>Magnetic declination</w:t>
      </w:r>
      <w:r w:rsidR="00190862">
        <w:rPr>
          <w:rFonts w:ascii="Helvetica" w:hAnsi="Helvetica"/>
          <w:sz w:val="22"/>
          <w:szCs w:val="22"/>
        </w:rPr>
        <w:t xml:space="preserve"> used to find direction </w:t>
      </w:r>
    </w:p>
    <w:p w:rsidR="00190862" w:rsidRDefault="00190862" w:rsidP="00190862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8A2D5B" w:rsidRDefault="00190862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 xml:space="preserve">s </w:t>
      </w:r>
      <w:r w:rsidR="006B59C6">
        <w:rPr>
          <w:rFonts w:ascii="Helvetica" w:hAnsi="Helvetica"/>
          <w:sz w:val="22"/>
          <w:szCs w:val="22"/>
        </w:rPr>
        <w:t>getX</w:t>
      </w:r>
      <w:r>
        <w:rPr>
          <w:rFonts w:ascii="Helvetica" w:hAnsi="Helvetica"/>
          <w:sz w:val="22"/>
          <w:szCs w:val="22"/>
        </w:rPr>
        <w:t xml:space="preserve"> </w:t>
      </w:r>
      <w:r w:rsidR="006B59C6">
        <w:rPr>
          <w:rFonts w:ascii="Helvetica" w:hAnsi="Helvetica"/>
          <w:sz w:val="22"/>
          <w:szCs w:val="22"/>
        </w:rPr>
        <w:t>, getZ, getY, getDegree with x and y and adjusts for the magnetic declination</w:t>
      </w:r>
      <w:r w:rsidR="001102C6">
        <w:rPr>
          <w:rFonts w:ascii="Helvetica" w:hAnsi="Helvetica"/>
          <w:sz w:val="22"/>
          <w:szCs w:val="22"/>
        </w:rPr>
        <w:t xml:space="preserve"> as well as </w:t>
      </w:r>
      <w:r w:rsidR="007539F8">
        <w:rPr>
          <w:rFonts w:ascii="Helvetica" w:hAnsi="Helvetica"/>
          <w:sz w:val="22"/>
          <w:szCs w:val="22"/>
        </w:rPr>
        <w:t xml:space="preserve">calls </w:t>
      </w:r>
      <w:r w:rsidR="001102C6">
        <w:rPr>
          <w:rFonts w:ascii="Helvetica" w:hAnsi="Helvetica"/>
          <w:sz w:val="22"/>
          <w:szCs w:val="22"/>
        </w:rPr>
        <w:t>reSetRegister t</w:t>
      </w:r>
      <w:r w:rsidR="000846C4">
        <w:rPr>
          <w:rFonts w:ascii="Helvetica" w:hAnsi="Helvetica"/>
          <w:sz w:val="22"/>
          <w:szCs w:val="22"/>
        </w:rPr>
        <w:t>o set the register back to the X</w:t>
      </w:r>
      <w:r w:rsidR="001102C6">
        <w:rPr>
          <w:rFonts w:ascii="Helvetica" w:hAnsi="Helvetica"/>
          <w:sz w:val="22"/>
          <w:szCs w:val="22"/>
        </w:rPr>
        <w:t xml:space="preserve"> MSB register</w:t>
      </w:r>
      <w:r w:rsidR="000846C4">
        <w:rPr>
          <w:rFonts w:ascii="Helvetica" w:hAnsi="Helvetica"/>
          <w:sz w:val="22"/>
          <w:szCs w:val="22"/>
        </w:rPr>
        <w:t>.</w:t>
      </w:r>
    </w:p>
    <w:p w:rsidR="008A2D5B" w:rsidRDefault="008A2D5B" w:rsidP="001D0960">
      <w:pPr>
        <w:pStyle w:val="Header"/>
        <w:rPr>
          <w:rFonts w:ascii="Helvetica" w:hAnsi="Helvetica"/>
          <w:sz w:val="22"/>
          <w:szCs w:val="22"/>
        </w:rPr>
      </w:pPr>
    </w:p>
    <w:p w:rsidR="000846C4" w:rsidRDefault="000846C4" w:rsidP="001D0960">
      <w:pPr>
        <w:pStyle w:val="Header"/>
        <w:rPr>
          <w:rFonts w:ascii="Helvetica" w:hAnsi="Helvetica"/>
          <w:sz w:val="22"/>
          <w:szCs w:val="22"/>
        </w:rPr>
      </w:pPr>
    </w:p>
    <w:p w:rsidR="00207A27" w:rsidRPr="00B43F2D" w:rsidRDefault="00207A27" w:rsidP="00207A27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lastRenderedPageBreak/>
        <w:t>char * getDir</w:t>
      </w:r>
      <w:r w:rsidR="00006202">
        <w:rPr>
          <w:rFonts w:ascii="Helvetica" w:hAnsi="Helvetica"/>
          <w:b/>
          <w:sz w:val="22"/>
          <w:szCs w:val="22"/>
        </w:rPr>
        <w:t>ection</w:t>
      </w:r>
      <w:r w:rsidRPr="00B43F2D">
        <w:rPr>
          <w:rFonts w:ascii="Helvetica" w:hAnsi="Helvetica"/>
          <w:b/>
          <w:sz w:val="22"/>
          <w:szCs w:val="22"/>
        </w:rPr>
        <w:t>(</w:t>
      </w:r>
      <w:r w:rsidR="00006202">
        <w:rPr>
          <w:rFonts w:ascii="Helvetica" w:hAnsi="Helvetica"/>
          <w:b/>
          <w:sz w:val="22"/>
          <w:szCs w:val="22"/>
        </w:rPr>
        <w:t>float</w:t>
      </w:r>
      <w:r>
        <w:rPr>
          <w:rFonts w:ascii="Helvetica" w:hAnsi="Helvetica"/>
          <w:b/>
          <w:sz w:val="22"/>
          <w:szCs w:val="22"/>
        </w:rPr>
        <w:t xml:space="preserve"> degree</w:t>
      </w:r>
      <w:r w:rsidRPr="00B43F2D">
        <w:rPr>
          <w:rFonts w:ascii="Helvetica" w:hAnsi="Helvetica"/>
          <w:b/>
          <w:sz w:val="22"/>
          <w:szCs w:val="22"/>
        </w:rPr>
        <w:t>)</w:t>
      </w:r>
    </w:p>
    <w:p w:rsidR="00207A27" w:rsidRDefault="00207A27" w:rsidP="00207A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207A27" w:rsidRDefault="00006202" w:rsidP="00207A27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float</w:t>
      </w:r>
      <w:r w:rsidR="001102C6">
        <w:rPr>
          <w:rFonts w:ascii="Helvetica" w:hAnsi="Helvetica"/>
          <w:sz w:val="22"/>
          <w:szCs w:val="22"/>
        </w:rPr>
        <w:t xml:space="preserve"> degree </w:t>
      </w:r>
      <w:r w:rsidR="000846C4">
        <w:rPr>
          <w:rFonts w:ascii="Helvetica" w:hAnsi="Helvetica"/>
          <w:sz w:val="22"/>
          <w:szCs w:val="22"/>
        </w:rPr>
        <w:t>-</w:t>
      </w:r>
      <w:r w:rsidR="001102C6">
        <w:rPr>
          <w:rFonts w:ascii="Helvetica" w:hAnsi="Helvetica"/>
          <w:sz w:val="22"/>
          <w:szCs w:val="22"/>
        </w:rPr>
        <w:t xml:space="preserve">    the</w:t>
      </w:r>
      <w:r w:rsidR="000846C4">
        <w:rPr>
          <w:rFonts w:ascii="Helvetica" w:hAnsi="Helvetica"/>
          <w:sz w:val="22"/>
          <w:szCs w:val="22"/>
        </w:rPr>
        <w:t xml:space="preserve"> m</w:t>
      </w:r>
      <w:r w:rsidR="000846C4" w:rsidRPr="000846C4">
        <w:rPr>
          <w:rFonts w:ascii="Helvetica" w:hAnsi="Helvetica"/>
          <w:sz w:val="22"/>
          <w:szCs w:val="22"/>
        </w:rPr>
        <w:t>agnetic declination</w:t>
      </w:r>
      <w:r w:rsidR="000846C4">
        <w:rPr>
          <w:rFonts w:ascii="Helvetica" w:hAnsi="Helvetica"/>
          <w:sz w:val="22"/>
          <w:szCs w:val="22"/>
        </w:rPr>
        <w:t xml:space="preserve"> </w:t>
      </w:r>
      <w:r w:rsidR="001102C6">
        <w:rPr>
          <w:rFonts w:ascii="Helvetica" w:hAnsi="Helvetica"/>
          <w:sz w:val="22"/>
          <w:szCs w:val="22"/>
        </w:rPr>
        <w:t>adjusted degree</w:t>
      </w:r>
    </w:p>
    <w:p w:rsidR="00207A27" w:rsidRDefault="00207A27" w:rsidP="00207A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207A27" w:rsidRDefault="00207A27" w:rsidP="00207A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207A27" w:rsidRDefault="001102C6" w:rsidP="00207A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char*</w:t>
      </w:r>
      <w:r w:rsidR="00207A27">
        <w:rPr>
          <w:rFonts w:ascii="Helvetica" w:hAnsi="Helvetica"/>
          <w:sz w:val="22"/>
          <w:szCs w:val="22"/>
        </w:rPr>
        <w:t xml:space="preserve"> </w:t>
      </w:r>
      <w:r w:rsidR="005C31D1">
        <w:rPr>
          <w:rFonts w:ascii="Helvetica" w:hAnsi="Helvetica"/>
          <w:sz w:val="22"/>
          <w:szCs w:val="22"/>
        </w:rPr>
        <w:t>direction</w:t>
      </w:r>
      <w:r w:rsidR="00207A27">
        <w:rPr>
          <w:rFonts w:ascii="Helvetica" w:hAnsi="Helvetica"/>
          <w:sz w:val="22"/>
          <w:szCs w:val="22"/>
        </w:rPr>
        <w:t xml:space="preserve">  </w:t>
      </w:r>
      <w:r w:rsidR="000846C4">
        <w:rPr>
          <w:rFonts w:ascii="Helvetica" w:hAnsi="Helvetica"/>
          <w:sz w:val="22"/>
          <w:szCs w:val="22"/>
        </w:rPr>
        <w:t>-</w:t>
      </w:r>
      <w:r w:rsidR="00207A27">
        <w:rPr>
          <w:rFonts w:ascii="Helvetica" w:hAnsi="Helvetica"/>
          <w:sz w:val="22"/>
          <w:szCs w:val="22"/>
        </w:rPr>
        <w:t xml:space="preserve">    the </w:t>
      </w:r>
      <w:r>
        <w:rPr>
          <w:rFonts w:ascii="Helvetica" w:hAnsi="Helvetica"/>
          <w:sz w:val="22"/>
          <w:szCs w:val="22"/>
        </w:rPr>
        <w:t>direction of the compass</w:t>
      </w:r>
      <w:r w:rsidR="00207A27">
        <w:rPr>
          <w:rFonts w:ascii="Helvetica" w:hAnsi="Helvetica"/>
          <w:sz w:val="22"/>
          <w:szCs w:val="22"/>
        </w:rPr>
        <w:t xml:space="preserve"> </w:t>
      </w:r>
    </w:p>
    <w:p w:rsidR="00207A27" w:rsidRDefault="00207A27" w:rsidP="00207A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207A27" w:rsidRDefault="00207A27" w:rsidP="00207A27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 xml:space="preserve">s </w:t>
      </w:r>
      <w:r w:rsidR="001102C6">
        <w:rPr>
          <w:rFonts w:ascii="Helvetica" w:hAnsi="Helvetica"/>
          <w:sz w:val="22"/>
          <w:szCs w:val="22"/>
        </w:rPr>
        <w:t>findDir</w:t>
      </w:r>
      <w:r w:rsidR="00006202">
        <w:rPr>
          <w:rFonts w:ascii="Helvetica" w:hAnsi="Helvetica"/>
          <w:sz w:val="22"/>
          <w:szCs w:val="22"/>
        </w:rPr>
        <w:t>ection</w:t>
      </w:r>
      <w:r w:rsidR="001102C6">
        <w:rPr>
          <w:rFonts w:ascii="Helvetica" w:hAnsi="Helvetica"/>
          <w:sz w:val="22"/>
          <w:szCs w:val="22"/>
        </w:rPr>
        <w:t xml:space="preserve"> with degree and returns the direction</w:t>
      </w:r>
    </w:p>
    <w:p w:rsidR="00E055EE" w:rsidRDefault="00E055EE" w:rsidP="008A2D5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p w:rsidR="008A2D5B" w:rsidRPr="00E060F6" w:rsidRDefault="008A2D5B" w:rsidP="008A2D5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Private</w:t>
      </w:r>
      <w:r w:rsidRPr="00E060F6">
        <w:rPr>
          <w:rFonts w:ascii="Helvetica" w:hAnsi="Helvetica"/>
          <w:b/>
          <w:sz w:val="28"/>
          <w:szCs w:val="28"/>
        </w:rPr>
        <w:t xml:space="preserve"> Functions</w:t>
      </w:r>
    </w:p>
    <w:p w:rsidR="008A2D5B" w:rsidRDefault="008A2D5B" w:rsidP="001D0960">
      <w:pPr>
        <w:pStyle w:val="Header"/>
        <w:rPr>
          <w:rFonts w:ascii="Helvetica" w:hAnsi="Helvetica"/>
          <w:sz w:val="22"/>
          <w:szCs w:val="22"/>
        </w:rPr>
      </w:pPr>
    </w:p>
    <w:p w:rsidR="001D0960" w:rsidRPr="00B43F2D" w:rsidRDefault="001D0960" w:rsidP="001D0960">
      <w:pPr>
        <w:pStyle w:val="Header"/>
        <w:rPr>
          <w:rFonts w:ascii="Helvetica" w:hAnsi="Helvetica"/>
          <w:b/>
          <w:sz w:val="22"/>
          <w:szCs w:val="22"/>
        </w:rPr>
      </w:pPr>
      <w:r w:rsidRPr="00B43F2D">
        <w:rPr>
          <w:rFonts w:ascii="Helvetica" w:hAnsi="Helvetica"/>
          <w:b/>
          <w:sz w:val="22"/>
          <w:szCs w:val="22"/>
        </w:rPr>
        <w:t>int getX()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i</w:t>
      </w:r>
      <w:r w:rsidR="008A2D5B">
        <w:rPr>
          <w:rFonts w:ascii="Helvetica" w:hAnsi="Helvetica"/>
          <w:sz w:val="22"/>
          <w:szCs w:val="22"/>
        </w:rPr>
        <w:t>nt x</w:t>
      </w:r>
      <w:r w:rsidR="008A2D5B">
        <w:rPr>
          <w:rFonts w:ascii="Helvetica" w:hAnsi="Helvetica"/>
          <w:sz w:val="22"/>
          <w:szCs w:val="22"/>
        </w:rPr>
        <w:tab/>
      </w:r>
      <w:r w:rsidR="008A2D5B">
        <w:rPr>
          <w:rFonts w:ascii="Helvetica" w:hAnsi="Helvetica"/>
          <w:sz w:val="22"/>
          <w:szCs w:val="22"/>
        </w:rPr>
        <w:tab/>
        <w:t>The value of compass</w:t>
      </w:r>
      <w:r>
        <w:rPr>
          <w:rFonts w:ascii="Helvetica" w:hAnsi="Helvetica"/>
          <w:sz w:val="22"/>
          <w:szCs w:val="22"/>
        </w:rPr>
        <w:t xml:space="preserve"> in the X direction found by using getData()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>s</w:t>
      </w:r>
      <w:r w:rsidR="008A2D5B">
        <w:rPr>
          <w:rFonts w:ascii="Helvetica" w:hAnsi="Helvetica"/>
          <w:sz w:val="22"/>
          <w:szCs w:val="22"/>
        </w:rPr>
        <w:t xml:space="preserve"> getData with the x_A and x_B</w:t>
      </w:r>
      <w:r w:rsidRPr="00B43F2D">
        <w:rPr>
          <w:rFonts w:ascii="Helvetica" w:hAnsi="Helvetica"/>
          <w:sz w:val="22"/>
          <w:szCs w:val="22"/>
        </w:rPr>
        <w:t xml:space="preserve"> registers and return th</w:t>
      </w:r>
      <w:r w:rsidR="008A2D5B">
        <w:rPr>
          <w:rFonts w:ascii="Helvetica" w:hAnsi="Helvetica"/>
          <w:sz w:val="22"/>
          <w:szCs w:val="22"/>
        </w:rPr>
        <w:t>e X value for compass</w:t>
      </w:r>
      <w:r>
        <w:rPr>
          <w:rFonts w:ascii="Helvetica" w:hAnsi="Helvetica"/>
          <w:sz w:val="22"/>
          <w:szCs w:val="22"/>
        </w:rPr>
        <w:t>.</w:t>
      </w: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</w:p>
    <w:p w:rsidR="001D0960" w:rsidRPr="00B43F2D" w:rsidRDefault="001D0960" w:rsidP="001D0960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int getY</w:t>
      </w:r>
      <w:r w:rsidRPr="00B43F2D">
        <w:rPr>
          <w:rFonts w:ascii="Helvetica" w:hAnsi="Helvetica"/>
          <w:b/>
          <w:sz w:val="22"/>
          <w:szCs w:val="22"/>
        </w:rPr>
        <w:t>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Int y</w:t>
      </w:r>
      <w:r w:rsidR="008A2D5B">
        <w:rPr>
          <w:rFonts w:ascii="Helvetica" w:hAnsi="Helvetica"/>
          <w:sz w:val="22"/>
          <w:szCs w:val="22"/>
        </w:rPr>
        <w:tab/>
      </w:r>
      <w:r w:rsidR="008A2D5B">
        <w:rPr>
          <w:rFonts w:ascii="Helvetica" w:hAnsi="Helvetica"/>
          <w:sz w:val="22"/>
          <w:szCs w:val="22"/>
        </w:rPr>
        <w:tab/>
        <w:t>The value of compass</w:t>
      </w:r>
      <w:r>
        <w:rPr>
          <w:rFonts w:ascii="Helvetica" w:hAnsi="Helvetica"/>
          <w:sz w:val="22"/>
          <w:szCs w:val="22"/>
        </w:rPr>
        <w:t xml:space="preserve"> in the Y direction found by using getData()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 w:rsidR="008A2D5B">
        <w:rPr>
          <w:rFonts w:ascii="Helvetica" w:hAnsi="Helvetica"/>
          <w:sz w:val="22"/>
          <w:szCs w:val="22"/>
        </w:rPr>
        <w:t>s getData with the y_A and y_B</w:t>
      </w:r>
      <w:r w:rsidRPr="00B43F2D">
        <w:rPr>
          <w:rFonts w:ascii="Helvetica" w:hAnsi="Helvetica"/>
          <w:sz w:val="22"/>
          <w:szCs w:val="22"/>
        </w:rPr>
        <w:t xml:space="preserve"> registers and return th</w:t>
      </w:r>
      <w:r w:rsidR="008A2D5B">
        <w:rPr>
          <w:rFonts w:ascii="Helvetica" w:hAnsi="Helvetica"/>
          <w:sz w:val="22"/>
          <w:szCs w:val="22"/>
        </w:rPr>
        <w:t>e Y value for compass</w:t>
      </w:r>
      <w:r>
        <w:rPr>
          <w:rFonts w:ascii="Helvetica" w:hAnsi="Helvetica"/>
          <w:sz w:val="22"/>
          <w:szCs w:val="22"/>
        </w:rPr>
        <w:t>.</w:t>
      </w:r>
    </w:p>
    <w:p w:rsidR="001D0960" w:rsidRDefault="001D0960" w:rsidP="001D0960">
      <w:pPr>
        <w:pStyle w:val="Header"/>
        <w:rPr>
          <w:rFonts w:ascii="Helvetica" w:hAnsi="Helvetica"/>
          <w:b/>
          <w:sz w:val="28"/>
        </w:rPr>
      </w:pPr>
    </w:p>
    <w:p w:rsidR="001D0960" w:rsidRPr="00B43F2D" w:rsidRDefault="001D0960" w:rsidP="001D0960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int getZ</w:t>
      </w:r>
      <w:r w:rsidRPr="00B43F2D">
        <w:rPr>
          <w:rFonts w:ascii="Helvetica" w:hAnsi="Helvetica"/>
          <w:b/>
          <w:sz w:val="22"/>
          <w:szCs w:val="22"/>
        </w:rPr>
        <w:t>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i</w:t>
      </w:r>
      <w:r w:rsidR="008A2D5B">
        <w:rPr>
          <w:rFonts w:ascii="Helvetica" w:hAnsi="Helvetica"/>
          <w:sz w:val="22"/>
          <w:szCs w:val="22"/>
        </w:rPr>
        <w:t>nt z</w:t>
      </w:r>
      <w:r w:rsidR="008A2D5B">
        <w:rPr>
          <w:rFonts w:ascii="Helvetica" w:hAnsi="Helvetica"/>
          <w:sz w:val="22"/>
          <w:szCs w:val="22"/>
        </w:rPr>
        <w:tab/>
      </w:r>
      <w:r w:rsidR="008A2D5B">
        <w:rPr>
          <w:rFonts w:ascii="Helvetica" w:hAnsi="Helvetica"/>
          <w:sz w:val="22"/>
          <w:szCs w:val="22"/>
        </w:rPr>
        <w:tab/>
        <w:t>The value of compass</w:t>
      </w:r>
      <w:r>
        <w:rPr>
          <w:rFonts w:ascii="Helvetica" w:hAnsi="Helvetica"/>
          <w:sz w:val="22"/>
          <w:szCs w:val="22"/>
        </w:rPr>
        <w:t xml:space="preserve"> in the Z direction found by using getData()</w:t>
      </w:r>
    </w:p>
    <w:p w:rsidR="001D0960" w:rsidRDefault="001D0960" w:rsidP="001D096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D0960" w:rsidRDefault="001D0960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 w:rsidR="008A2D5B">
        <w:rPr>
          <w:rFonts w:ascii="Helvetica" w:hAnsi="Helvetica"/>
          <w:sz w:val="22"/>
          <w:szCs w:val="22"/>
        </w:rPr>
        <w:t>s getData with the z_A and z_B</w:t>
      </w:r>
      <w:r w:rsidRPr="00B43F2D">
        <w:rPr>
          <w:rFonts w:ascii="Helvetica" w:hAnsi="Helvetica"/>
          <w:sz w:val="22"/>
          <w:szCs w:val="22"/>
        </w:rPr>
        <w:t xml:space="preserve"> registers and return th</w:t>
      </w:r>
      <w:r w:rsidR="008A2D5B">
        <w:rPr>
          <w:rFonts w:ascii="Helvetica" w:hAnsi="Helvetica"/>
          <w:sz w:val="22"/>
          <w:szCs w:val="22"/>
        </w:rPr>
        <w:t>e Z value for compass</w:t>
      </w:r>
      <w:r>
        <w:rPr>
          <w:rFonts w:ascii="Helvetica" w:hAnsi="Helvetica"/>
          <w:sz w:val="22"/>
          <w:szCs w:val="22"/>
        </w:rPr>
        <w:t>.</w:t>
      </w:r>
    </w:p>
    <w:p w:rsidR="007539F8" w:rsidRDefault="007539F8" w:rsidP="001D0960">
      <w:pPr>
        <w:rPr>
          <w:rFonts w:ascii="Helvetica" w:hAnsi="Helvetica"/>
          <w:sz w:val="22"/>
          <w:szCs w:val="22"/>
        </w:rPr>
      </w:pPr>
    </w:p>
    <w:p w:rsidR="000518C7" w:rsidRDefault="000518C7" w:rsidP="001D0960">
      <w:pPr>
        <w:rPr>
          <w:rFonts w:ascii="Helvetica" w:hAnsi="Helvetica"/>
          <w:sz w:val="22"/>
          <w:szCs w:val="22"/>
        </w:rPr>
      </w:pPr>
    </w:p>
    <w:p w:rsidR="002C707F" w:rsidRDefault="002C707F" w:rsidP="002C707F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 reSetRegister()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2C707F" w:rsidRDefault="007539F8" w:rsidP="002C707F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D0960" w:rsidRDefault="002C707F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="007539F8">
        <w:rPr>
          <w:rFonts w:ascii="Helvetica" w:hAnsi="Helvetica"/>
          <w:sz w:val="22"/>
          <w:szCs w:val="22"/>
        </w:rPr>
        <w:t>call sets the register back to the x MSB register</w:t>
      </w:r>
    </w:p>
    <w:p w:rsidR="009E05D6" w:rsidRDefault="009E05D6" w:rsidP="009E05D6">
      <w:pPr>
        <w:pStyle w:val="Header"/>
        <w:rPr>
          <w:rFonts w:ascii="Helvetica" w:hAnsi="Helvetica"/>
          <w:b/>
          <w:sz w:val="22"/>
          <w:szCs w:val="22"/>
        </w:rPr>
      </w:pPr>
    </w:p>
    <w:p w:rsidR="000B4601" w:rsidRDefault="000B4601" w:rsidP="009E05D6">
      <w:pPr>
        <w:pStyle w:val="Header"/>
        <w:rPr>
          <w:rFonts w:ascii="Helvetica" w:hAnsi="Helvetica"/>
          <w:b/>
          <w:sz w:val="22"/>
          <w:szCs w:val="22"/>
        </w:rPr>
      </w:pPr>
    </w:p>
    <w:p w:rsidR="000B4601" w:rsidRDefault="000B4601" w:rsidP="009E05D6">
      <w:pPr>
        <w:pStyle w:val="Header"/>
        <w:rPr>
          <w:rFonts w:ascii="Helvetica" w:hAnsi="Helvetica"/>
          <w:b/>
          <w:sz w:val="22"/>
          <w:szCs w:val="22"/>
        </w:rPr>
      </w:pPr>
    </w:p>
    <w:p w:rsidR="009E05D6" w:rsidRDefault="00006202" w:rsidP="009E05D6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lastRenderedPageBreak/>
        <w:t>float</w:t>
      </w:r>
      <w:r w:rsidR="009E05D6">
        <w:rPr>
          <w:rFonts w:ascii="Helvetica" w:hAnsi="Helvetica"/>
          <w:b/>
          <w:sz w:val="22"/>
          <w:szCs w:val="22"/>
        </w:rPr>
        <w:t xml:space="preserve"> getDegree(int x, int y)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 x  - x axis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int y  - y axis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006202">
        <w:rPr>
          <w:rFonts w:ascii="Helvetica" w:hAnsi="Helvetica"/>
          <w:sz w:val="22"/>
          <w:szCs w:val="22"/>
        </w:rPr>
        <w:t>float</w:t>
      </w:r>
      <w:r>
        <w:rPr>
          <w:rFonts w:ascii="Helvetica" w:hAnsi="Helvetica"/>
          <w:sz w:val="22"/>
          <w:szCs w:val="22"/>
        </w:rPr>
        <w:t xml:space="preserve"> degree – degree of where the compass is pointing 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9E05D6" w:rsidRDefault="009E05D6" w:rsidP="009E05D6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converts the x and y axis info into degree format. </w:t>
      </w:r>
    </w:p>
    <w:p w:rsidR="009E05D6" w:rsidRDefault="009E05D6" w:rsidP="009E05D6">
      <w:pPr>
        <w:pStyle w:val="Header"/>
        <w:rPr>
          <w:rFonts w:ascii="Helvetica" w:hAnsi="Helvetica"/>
          <w:sz w:val="22"/>
          <w:szCs w:val="22"/>
        </w:rPr>
      </w:pPr>
    </w:p>
    <w:p w:rsidR="009E05D6" w:rsidRDefault="00006202" w:rsidP="009E05D6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char* </w:t>
      </w:r>
      <w:r w:rsidR="009E05D6">
        <w:rPr>
          <w:rFonts w:ascii="Helvetica" w:hAnsi="Helvetica"/>
          <w:b/>
          <w:sz w:val="22"/>
          <w:szCs w:val="22"/>
        </w:rPr>
        <w:t>findDir</w:t>
      </w:r>
      <w:r>
        <w:rPr>
          <w:rFonts w:ascii="Helvetica" w:hAnsi="Helvetica"/>
          <w:b/>
          <w:sz w:val="22"/>
          <w:szCs w:val="22"/>
        </w:rPr>
        <w:t>ection</w:t>
      </w:r>
      <w:r w:rsidR="009E05D6">
        <w:rPr>
          <w:rFonts w:ascii="Helvetica" w:hAnsi="Helvetica"/>
          <w:b/>
          <w:sz w:val="22"/>
          <w:szCs w:val="22"/>
        </w:rPr>
        <w:t>()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9E05D6" w:rsidRDefault="00006202" w:rsidP="009E05D6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float</w:t>
      </w:r>
      <w:r w:rsidR="009E05D6">
        <w:rPr>
          <w:rFonts w:ascii="Helvetica" w:hAnsi="Helvetica"/>
          <w:sz w:val="22"/>
          <w:szCs w:val="22"/>
        </w:rPr>
        <w:t xml:space="preserve"> degree </w:t>
      </w:r>
      <w:r w:rsidR="000518C7">
        <w:rPr>
          <w:rFonts w:ascii="Helvetica" w:hAnsi="Helvetica"/>
          <w:sz w:val="22"/>
          <w:szCs w:val="22"/>
        </w:rPr>
        <w:t>–</w:t>
      </w:r>
      <w:r w:rsidR="009E05D6">
        <w:rPr>
          <w:rFonts w:ascii="Helvetica" w:hAnsi="Helvetica"/>
          <w:sz w:val="22"/>
          <w:szCs w:val="22"/>
        </w:rPr>
        <w:t xml:space="preserve"> </w:t>
      </w:r>
      <w:r w:rsidR="000518C7">
        <w:rPr>
          <w:rFonts w:ascii="Helvetica" w:hAnsi="Helvetica"/>
          <w:sz w:val="22"/>
          <w:szCs w:val="22"/>
        </w:rPr>
        <w:t>adjusted degree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9E05D6" w:rsidRDefault="000518C7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 char* dir</w:t>
      </w:r>
      <w:r w:rsidR="00006202">
        <w:rPr>
          <w:rFonts w:ascii="Helvetica" w:hAnsi="Helvetica"/>
          <w:sz w:val="22"/>
          <w:szCs w:val="22"/>
        </w:rPr>
        <w:t>ection</w:t>
      </w:r>
      <w:r>
        <w:rPr>
          <w:rFonts w:ascii="Helvetica" w:hAnsi="Helvetica"/>
          <w:sz w:val="22"/>
          <w:szCs w:val="22"/>
        </w:rPr>
        <w:t xml:space="preserve"> -  string for the different directions </w:t>
      </w:r>
    </w:p>
    <w:p w:rsidR="009E05D6" w:rsidRDefault="009E05D6" w:rsidP="009E05D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9E05D6" w:rsidRDefault="009E05D6" w:rsidP="001D096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="000518C7">
        <w:rPr>
          <w:rFonts w:ascii="Helvetica" w:hAnsi="Helvetica"/>
          <w:sz w:val="22"/>
          <w:szCs w:val="22"/>
        </w:rPr>
        <w:t>converts the degree value into a direction and returns value</w:t>
      </w:r>
    </w:p>
    <w:p w:rsidR="008A2D5B" w:rsidRDefault="008A2D5B" w:rsidP="008A2D5B">
      <w:pPr>
        <w:pStyle w:val="Header"/>
        <w:rPr>
          <w:rFonts w:ascii="Helvetica" w:hAnsi="Helvetica"/>
          <w:b/>
          <w:sz w:val="22"/>
          <w:szCs w:val="22"/>
        </w:rPr>
      </w:pPr>
    </w:p>
    <w:p w:rsidR="008A2D5B" w:rsidRDefault="008A2D5B" w:rsidP="008A2D5B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int twosToBin(int input)</w:t>
      </w:r>
    </w:p>
    <w:p w:rsidR="008A2D5B" w:rsidRDefault="008A2D5B" w:rsidP="008A2D5B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8A2D5B" w:rsidRDefault="008A2D5B" w:rsidP="008A2D5B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input</w:t>
      </w:r>
      <w:r>
        <w:rPr>
          <w:rFonts w:ascii="Helvetica" w:hAnsi="Helvetica"/>
          <w:sz w:val="22"/>
          <w:szCs w:val="22"/>
        </w:rPr>
        <w:tab/>
        <w:t>`</w:t>
      </w:r>
      <w:r w:rsidRPr="00D91E53">
        <w:t xml:space="preserve"> </w:t>
      </w:r>
      <w:r>
        <w:tab/>
      </w:r>
      <w:r>
        <w:rPr>
          <w:rFonts w:ascii="Helvetica" w:hAnsi="Helvetica"/>
          <w:sz w:val="22"/>
          <w:szCs w:val="22"/>
        </w:rPr>
        <w:t>an 16</w:t>
      </w:r>
      <w:r w:rsidRPr="00D91E53">
        <w:rPr>
          <w:rFonts w:ascii="Helvetica" w:hAnsi="Helvetica"/>
          <w:sz w:val="22"/>
          <w:szCs w:val="22"/>
        </w:rPr>
        <w:t xml:space="preserve"> bit twos complement value to be converted to a binary number</w:t>
      </w:r>
      <w:r>
        <w:rPr>
          <w:rFonts w:ascii="Helvetica" w:hAnsi="Helvetica"/>
          <w:sz w:val="22"/>
          <w:szCs w:val="22"/>
        </w:rPr>
        <w:tab/>
      </w:r>
    </w:p>
    <w:p w:rsidR="008A2D5B" w:rsidRDefault="008A2D5B" w:rsidP="008A2D5B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8A2D5B" w:rsidRDefault="008A2D5B" w:rsidP="008A2D5B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8A2D5B" w:rsidRDefault="008A2D5B" w:rsidP="008A2D5B">
      <w:pPr>
        <w:pStyle w:val="Header"/>
        <w:tabs>
          <w:tab w:val="clear" w:pos="4320"/>
          <w:tab w:val="clear" w:pos="8640"/>
        </w:tabs>
        <w:ind w:left="2160" w:hanging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return</w:t>
      </w:r>
      <w:r>
        <w:rPr>
          <w:rFonts w:ascii="Helvetica" w:hAnsi="Helvetica"/>
          <w:sz w:val="22"/>
          <w:szCs w:val="22"/>
        </w:rPr>
        <w:tab/>
        <w:t>R</w:t>
      </w:r>
      <w:r w:rsidRPr="00D91E53">
        <w:rPr>
          <w:rFonts w:ascii="Helvetica" w:hAnsi="Helvetica"/>
          <w:sz w:val="22"/>
          <w:szCs w:val="22"/>
        </w:rPr>
        <w:t>eturns a 16 bit unsigned integer with the positive value of the negative twos compliment</w:t>
      </w:r>
    </w:p>
    <w:p w:rsidR="008A2D5B" w:rsidRDefault="008A2D5B" w:rsidP="008A2D5B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2C707F" w:rsidRDefault="008A2D5B" w:rsidP="008A2D5B">
      <w:pPr>
        <w:pStyle w:val="Header"/>
        <w:rPr>
          <w:rFonts w:ascii="Helvetica" w:hAnsi="Helvetica"/>
          <w:b/>
          <w:sz w:val="22"/>
          <w:szCs w:val="22"/>
        </w:rPr>
      </w:pPr>
      <w:r w:rsidRPr="00D91E53">
        <w:rPr>
          <w:rFonts w:ascii="Helvetica" w:hAnsi="Helvetica"/>
          <w:sz w:val="22"/>
          <w:szCs w:val="22"/>
        </w:rPr>
        <w:t>This function converts a negative twos compliment value and performs a bitwise flip and subtracts</w:t>
      </w:r>
      <w:r>
        <w:rPr>
          <w:rFonts w:ascii="Helvetica" w:hAnsi="Helvetica"/>
          <w:sz w:val="22"/>
          <w:szCs w:val="22"/>
        </w:rPr>
        <w:t xml:space="preserve"> one to return a</w:t>
      </w:r>
      <w:r w:rsidRPr="00D91E53">
        <w:rPr>
          <w:rFonts w:ascii="Helvetica" w:hAnsi="Helvetica"/>
          <w:sz w:val="22"/>
          <w:szCs w:val="22"/>
        </w:rPr>
        <w:t xml:space="preserve"> positive int value.</w:t>
      </w:r>
      <w:r>
        <w:rPr>
          <w:rFonts w:ascii="Helvetica" w:hAnsi="Helvetica"/>
          <w:sz w:val="22"/>
          <w:szCs w:val="22"/>
        </w:rPr>
        <w:t xml:space="preserve"> </w:t>
      </w:r>
      <w:r w:rsidRPr="00D91E53">
        <w:rPr>
          <w:rFonts w:ascii="Helvetica" w:hAnsi="Helvetica"/>
          <w:b/>
          <w:sz w:val="22"/>
          <w:szCs w:val="22"/>
        </w:rPr>
        <w:t>This does not return a negative number.</w:t>
      </w:r>
    </w:p>
    <w:p w:rsidR="002C707F" w:rsidRDefault="002C707F" w:rsidP="008A2D5B">
      <w:pPr>
        <w:pStyle w:val="Header"/>
        <w:rPr>
          <w:rFonts w:ascii="Helvetica" w:hAnsi="Helvetica"/>
          <w:b/>
          <w:sz w:val="22"/>
          <w:szCs w:val="22"/>
        </w:rPr>
      </w:pPr>
    </w:p>
    <w:p w:rsidR="002C707F" w:rsidRDefault="002C707F" w:rsidP="002C707F">
      <w:pPr>
        <w:pStyle w:val="Header"/>
        <w:rPr>
          <w:rFonts w:ascii="Helvetica" w:hAnsi="Helvetica"/>
          <w:b/>
          <w:sz w:val="22"/>
          <w:szCs w:val="22"/>
        </w:rPr>
      </w:pPr>
    </w:p>
    <w:p w:rsidR="002C707F" w:rsidRDefault="002C707F" w:rsidP="002C707F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int getData(int reg1, int reg2)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reg1</w:t>
      </w:r>
      <w:r>
        <w:rPr>
          <w:rFonts w:ascii="Helvetica" w:hAnsi="Helvetica"/>
          <w:sz w:val="22"/>
          <w:szCs w:val="22"/>
        </w:rPr>
        <w:tab/>
        <w:t xml:space="preserve">The </w:t>
      </w:r>
      <w:r w:rsidRPr="00D91E53">
        <w:rPr>
          <w:rFonts w:ascii="Helvetica" w:hAnsi="Helvetica"/>
          <w:sz w:val="22"/>
          <w:szCs w:val="22"/>
        </w:rPr>
        <w:t xml:space="preserve">first register to read from. </w:t>
      </w:r>
      <w:r>
        <w:rPr>
          <w:rFonts w:ascii="Helvetica" w:hAnsi="Helvetica"/>
          <w:sz w:val="22"/>
          <w:szCs w:val="22"/>
        </w:rPr>
        <w:t>T</w:t>
      </w:r>
      <w:r w:rsidRPr="00D91E53">
        <w:rPr>
          <w:rFonts w:ascii="Helvetica" w:hAnsi="Helvetica"/>
          <w:sz w:val="22"/>
          <w:szCs w:val="22"/>
        </w:rPr>
        <w:t>he high data value which contains</w:t>
      </w:r>
      <w:r>
        <w:rPr>
          <w:rFonts w:ascii="Helvetica" w:hAnsi="Helvetica"/>
          <w:sz w:val="22"/>
          <w:szCs w:val="22"/>
        </w:rPr>
        <w:t xml:space="preserve"> the 8 MSBs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reg2</w:t>
      </w:r>
      <w:r>
        <w:rPr>
          <w:rFonts w:ascii="Helvetica" w:hAnsi="Helvetica"/>
          <w:sz w:val="22"/>
          <w:szCs w:val="22"/>
        </w:rPr>
        <w:tab/>
        <w:t>The second register to read from. T</w:t>
      </w:r>
      <w:r w:rsidRPr="00D91E53">
        <w:rPr>
          <w:rFonts w:ascii="Helvetica" w:hAnsi="Helvetica"/>
          <w:sz w:val="22"/>
          <w:szCs w:val="22"/>
        </w:rPr>
        <w:t>he low data value which contains</w:t>
      </w:r>
      <w:r>
        <w:rPr>
          <w:rFonts w:ascii="Helvetica" w:hAnsi="Helvetica"/>
          <w:sz w:val="22"/>
          <w:szCs w:val="22"/>
        </w:rPr>
        <w:t xml:space="preserve"> the 8 LSB’s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2C707F" w:rsidRDefault="002C707F" w:rsidP="002C707F">
      <w:pPr>
        <w:pStyle w:val="Header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2"/>
        </w:rPr>
        <w:t>This function reads data from a register couple and does the masking and shifting to create an int value. This function is used often throughout the program. Changing it might cause many issues.</w:t>
      </w:r>
    </w:p>
    <w:p w:rsidR="002C707F" w:rsidRDefault="002C707F" w:rsidP="002C707F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p w:rsidR="008A2D5B" w:rsidRDefault="008A2D5B" w:rsidP="008A2D5B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  </w:t>
      </w:r>
    </w:p>
    <w:sectPr w:rsidR="008A2D5B" w:rsidSect="007C6E0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296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255" w:rsidRDefault="00E14255" w:rsidP="001D0960">
      <w:r>
        <w:separator/>
      </w:r>
    </w:p>
  </w:endnote>
  <w:endnote w:type="continuationSeparator" w:id="0">
    <w:p w:rsidR="00E14255" w:rsidRDefault="00E14255" w:rsidP="001D0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3F5D46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rFonts w:ascii="Helvetica" w:hAnsi="Helvetica"/>
        <w:b/>
        <w:sz w:val="20"/>
        <w:szCs w:val="20"/>
      </w:rPr>
    </w:pPr>
    <w:r>
      <w:rPr>
        <w:rFonts w:ascii="Arial" w:hAnsi="Arial" w:cs="Arial"/>
        <w:b/>
        <w:bCs/>
        <w:sz w:val="20"/>
      </w:rPr>
      <w:t>www.digilentinc.com</w:t>
    </w:r>
    <w:r>
      <w:rPr>
        <w:rFonts w:ascii="Arial" w:hAnsi="Arial" w:cs="Arial"/>
        <w:b/>
        <w:bCs/>
        <w:sz w:val="20"/>
      </w:rPr>
      <w:tab/>
    </w:r>
    <w:r>
      <w:rPr>
        <w:rFonts w:ascii="Arial" w:hAnsi="Arial" w:cs="Arial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886E2F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886E2F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0B4601">
      <w:rPr>
        <w:rStyle w:val="PageNumber"/>
        <w:rFonts w:ascii="Helvetica" w:hAnsi="Helvetica"/>
        <w:b/>
        <w:bCs/>
        <w:noProof/>
        <w:sz w:val="20"/>
        <w:szCs w:val="20"/>
      </w:rPr>
      <w:t>2</w:t>
    </w:r>
    <w:r w:rsidR="00886E2F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886E2F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886E2F">
      <w:rPr>
        <w:rStyle w:val="PageNumber"/>
        <w:rFonts w:ascii="Helvetica" w:hAnsi="Helvetica"/>
        <w:b/>
        <w:sz w:val="20"/>
        <w:szCs w:val="20"/>
      </w:rPr>
      <w:fldChar w:fldCharType="separate"/>
    </w:r>
    <w:r w:rsidR="000B4601">
      <w:rPr>
        <w:rStyle w:val="PageNumber"/>
        <w:rFonts w:ascii="Helvetica" w:hAnsi="Helvetica"/>
        <w:b/>
        <w:noProof/>
        <w:sz w:val="20"/>
        <w:szCs w:val="20"/>
      </w:rPr>
      <w:t>4</w:t>
    </w:r>
    <w:r w:rsidR="00886E2F">
      <w:rPr>
        <w:rStyle w:val="PageNumber"/>
        <w:rFonts w:ascii="Helvetica" w:hAnsi="Helvetica"/>
        <w:b/>
        <w:sz w:val="20"/>
        <w:szCs w:val="20"/>
      </w:rPr>
      <w:fldChar w:fldCharType="end"/>
    </w:r>
  </w:p>
  <w:p w:rsidR="00413F8F" w:rsidRDefault="00E14255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ins w:id="0" w:author="Gene Apperson" w:date="2010-08-16T15:36:00Z"/>
        <w:rFonts w:ascii="Helvetica" w:hAnsi="Helvetica"/>
        <w:bCs/>
        <w:i/>
        <w:sz w:val="16"/>
        <w:szCs w:val="16"/>
      </w:rPr>
    </w:pPr>
  </w:p>
  <w:p w:rsidR="00413F8F" w:rsidRDefault="003F5D46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413F8F" w:rsidRDefault="00E14255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3F5D46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b/>
        <w:bCs/>
      </w:rPr>
    </w:pPr>
    <w:r>
      <w:rPr>
        <w:rFonts w:ascii="Helvetica" w:hAnsi="Helvetica" w:cs="Helvetica"/>
        <w:b/>
        <w:bCs/>
        <w:sz w:val="20"/>
      </w:rPr>
      <w:t xml:space="preserve">Doc: </w:t>
    </w:r>
    <w:r>
      <w:rPr>
        <w:rFonts w:ascii="Arial" w:hAnsi="Arial" w:cs="Arial"/>
        <w:color w:val="000000"/>
        <w:sz w:val="20"/>
        <w:szCs w:val="20"/>
      </w:rPr>
      <w:t>515</w:t>
    </w:r>
    <w:r w:rsidRPr="00564AF5">
      <w:rPr>
        <w:rFonts w:ascii="Arial" w:hAnsi="Arial" w:cs="Arial"/>
        <w:color w:val="000000"/>
        <w:sz w:val="20"/>
        <w:szCs w:val="20"/>
      </w:rPr>
      <w:t>-</w:t>
    </w:r>
    <w:r>
      <w:rPr>
        <w:rFonts w:ascii="Arial" w:hAnsi="Arial" w:cs="Arial"/>
        <w:color w:val="000000"/>
        <w:sz w:val="20"/>
        <w:szCs w:val="20"/>
      </w:rPr>
      <w:t>010</w:t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886E2F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886E2F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DA193F">
      <w:rPr>
        <w:rStyle w:val="PageNumber"/>
        <w:rFonts w:ascii="Helvetica" w:hAnsi="Helvetica"/>
        <w:b/>
        <w:bCs/>
        <w:noProof/>
        <w:sz w:val="20"/>
        <w:szCs w:val="20"/>
      </w:rPr>
      <w:t>1</w:t>
    </w:r>
    <w:r w:rsidR="00886E2F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886E2F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886E2F">
      <w:rPr>
        <w:rStyle w:val="PageNumber"/>
        <w:rFonts w:ascii="Helvetica" w:hAnsi="Helvetica"/>
        <w:b/>
        <w:sz w:val="20"/>
        <w:szCs w:val="20"/>
      </w:rPr>
      <w:fldChar w:fldCharType="separate"/>
    </w:r>
    <w:r w:rsidR="00DA193F">
      <w:rPr>
        <w:rStyle w:val="PageNumber"/>
        <w:rFonts w:ascii="Helvetica" w:hAnsi="Helvetica"/>
        <w:b/>
        <w:noProof/>
        <w:sz w:val="20"/>
        <w:szCs w:val="20"/>
      </w:rPr>
      <w:t>4</w:t>
    </w:r>
    <w:r w:rsidR="00886E2F">
      <w:rPr>
        <w:rStyle w:val="PageNumber"/>
        <w:rFonts w:ascii="Helvetica" w:hAnsi="Helvetica"/>
        <w:b/>
        <w:sz w:val="20"/>
        <w:szCs w:val="20"/>
      </w:rPr>
      <w:fldChar w:fldCharType="end"/>
    </w:r>
  </w:p>
  <w:p w:rsidR="00413F8F" w:rsidRDefault="00E14255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Helvetica" w:hAnsi="Helvetica"/>
        <w:bCs/>
        <w:i/>
        <w:sz w:val="16"/>
        <w:szCs w:val="16"/>
      </w:rPr>
    </w:pPr>
  </w:p>
  <w:p w:rsidR="00413F8F" w:rsidRDefault="003F5D46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rFonts w:ascii="Helvetica" w:hAnsi="Helvetica" w:cs="Helvetica"/>
        <w:i/>
        <w:sz w:val="20"/>
      </w:rPr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413F8F" w:rsidRDefault="00E14255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ascii="Helvetica" w:hAnsi="Helvetica"/>
        <w:b/>
        <w:bCs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255" w:rsidRDefault="00E14255" w:rsidP="001D0960">
      <w:r>
        <w:separator/>
      </w:r>
    </w:p>
  </w:footnote>
  <w:footnote w:type="continuationSeparator" w:id="0">
    <w:p w:rsidR="00E14255" w:rsidRDefault="00E14255" w:rsidP="001D09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1D0960">
    <w:pPr>
      <w:pStyle w:val="Header"/>
      <w:pBdr>
        <w:bottom w:val="single" w:sz="12" w:space="1" w:color="007B3E"/>
      </w:pBdr>
      <w:tabs>
        <w:tab w:val="clear" w:pos="4320"/>
        <w:tab w:val="clear" w:pos="8640"/>
        <w:tab w:val="left" w:pos="3960"/>
        <w:tab w:val="center" w:pos="5130"/>
        <w:tab w:val="left" w:pos="8280"/>
        <w:tab w:val="left" w:pos="9630"/>
        <w:tab w:val="left" w:pos="9720"/>
        <w:tab w:val="right" w:pos="9810"/>
      </w:tabs>
      <w:ind w:right="36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Pmod CMPS</w:t>
    </w:r>
    <w:r w:rsidR="003F5D46">
      <w:rPr>
        <w:rFonts w:ascii="Arial" w:hAnsi="Arial" w:cs="Arial"/>
        <w:b/>
        <w:bCs/>
        <w:sz w:val="20"/>
      </w:rPr>
      <w:t xml:space="preserve"> Library Reference Manual</w:t>
    </w:r>
    <w:r w:rsidR="003F5D46">
      <w:rPr>
        <w:rFonts w:ascii="Arial" w:hAnsi="Arial" w:cs="Arial"/>
        <w:b/>
        <w:bCs/>
        <w:sz w:val="20"/>
      </w:rPr>
      <w:tab/>
    </w:r>
    <w:r w:rsidR="003F5D46">
      <w:rPr>
        <w:rFonts w:ascii="Arial" w:hAnsi="Arial" w:cs="Arial"/>
        <w:b/>
        <w:bCs/>
        <w:sz w:val="20"/>
      </w:rPr>
      <w:tab/>
    </w:r>
    <w:r w:rsidR="003F5D46" w:rsidRPr="00846BF6">
      <w:rPr>
        <w:rFonts w:ascii="Arial" w:hAnsi="Arial" w:cs="Arial"/>
        <w:b/>
        <w:bCs/>
        <w:sz w:val="20"/>
      </w:rPr>
      <w:object w:dxaOrig="3557" w:dyaOrig="3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pt;height:15.6pt" o:ole="">
          <v:imagedata r:id="rId1" o:title=""/>
        </v:shape>
        <o:OLEObject Type="Embed" ProgID="Visio.Drawing.5" ShapeID="_x0000_i1025" DrawAspect="Content" ObjectID="_1495623198" r:id="rId2"/>
      </w:object>
    </w:r>
    <w:r w:rsidR="003F5D46">
      <w:rPr>
        <w:rFonts w:ascii="Arial" w:hAnsi="Arial" w:cs="Arial"/>
        <w:b/>
        <w:bCs/>
        <w:sz w:val="20"/>
      </w:rPr>
      <w:t xml:space="preserve"> Digilent, Inc.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716" w:type="dxa"/>
      <w:tblBorders>
        <w:bottom w:val="single" w:sz="18" w:space="0" w:color="007B3E"/>
      </w:tblBorders>
      <w:tblLook w:val="0000"/>
    </w:tblPr>
    <w:tblGrid>
      <w:gridCol w:w="6588"/>
      <w:gridCol w:w="3564"/>
      <w:gridCol w:w="3564"/>
    </w:tblGrid>
    <w:tr w:rsidR="00413F8F">
      <w:tc>
        <w:tcPr>
          <w:tcW w:w="6588" w:type="dxa"/>
          <w:vAlign w:val="center"/>
        </w:tcPr>
        <w:p w:rsidR="00413F8F" w:rsidRDefault="001D0960">
          <w:pPr>
            <w:pStyle w:val="Header"/>
            <w:rPr>
              <w:rFonts w:ascii="Helvetica" w:hAnsi="Helvetica" w:cs="Arial"/>
              <w:b/>
              <w:bCs/>
              <w:shadow/>
              <w:color w:val="007B3E"/>
              <w:sz w:val="40"/>
            </w:rPr>
          </w:pPr>
          <w:r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>PmodCMPS</w:t>
          </w:r>
          <w:r w:rsidR="003F5D46"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 xml:space="preserve">  Library Reference Manual</w:t>
          </w:r>
        </w:p>
        <w:p w:rsidR="00413F8F" w:rsidRDefault="00E14255">
          <w:pPr>
            <w:pStyle w:val="Header"/>
          </w:pPr>
        </w:p>
      </w:tc>
      <w:tc>
        <w:tcPr>
          <w:tcW w:w="3564" w:type="dxa"/>
          <w:vAlign w:val="center"/>
        </w:tcPr>
        <w:p w:rsidR="00413F8F" w:rsidRDefault="003F5D46">
          <w:pPr>
            <w:pStyle w:val="Header"/>
          </w:pPr>
          <w:r>
            <w:rPr>
              <w:b/>
              <w:noProof/>
            </w:rPr>
            <w:drawing>
              <wp:inline distT="0" distB="0" distL="0" distR="0">
                <wp:extent cx="2101850" cy="488950"/>
                <wp:effectExtent l="19050" t="0" r="0" b="0"/>
                <wp:docPr id="2" name="Picture 2" descr="DGL-2009-url-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GL-2009-url-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Helvetica" w:hAnsi="Helvetica"/>
              <w:position w:val="36"/>
              <w:sz w:val="28"/>
              <w:vertAlign w:val="superscript"/>
            </w:rPr>
            <w:t>®</w:t>
          </w:r>
        </w:p>
        <w:p w:rsidR="00413F8F" w:rsidRDefault="00E14255" w:rsidP="00B450B8">
          <w:pPr>
            <w:pStyle w:val="Header"/>
            <w:rPr>
              <w:spacing w:val="20"/>
            </w:rPr>
          </w:pPr>
        </w:p>
      </w:tc>
      <w:tc>
        <w:tcPr>
          <w:tcW w:w="3564" w:type="dxa"/>
          <w:vAlign w:val="center"/>
        </w:tcPr>
        <w:p w:rsidR="00413F8F" w:rsidRDefault="00E14255">
          <w:pPr>
            <w:pStyle w:val="Header"/>
            <w:jc w:val="center"/>
            <w:rPr>
              <w:spacing w:val="20"/>
            </w:rPr>
          </w:pPr>
        </w:p>
      </w:tc>
    </w:tr>
    <w:tr w:rsidR="00413F8F">
      <w:trPr>
        <w:trHeight w:val="648"/>
      </w:trPr>
      <w:tc>
        <w:tcPr>
          <w:tcW w:w="6588" w:type="dxa"/>
        </w:tcPr>
        <w:p w:rsidR="00413F8F" w:rsidRDefault="003F5D46" w:rsidP="001D0960">
          <w:pPr>
            <w:pStyle w:val="Header"/>
            <w:tabs>
              <w:tab w:val="clear" w:pos="4320"/>
              <w:tab w:val="clear" w:pos="8640"/>
              <w:tab w:val="left" w:pos="4980"/>
            </w:tabs>
            <w:spacing w:before="40"/>
            <w:rPr>
              <w:rFonts w:ascii="Helvetica" w:hAnsi="Helvetica" w:cs="Arial"/>
              <w:sz w:val="18"/>
            </w:rPr>
          </w:pPr>
          <w:r>
            <w:rPr>
              <w:rFonts w:ascii="Helvetica" w:hAnsi="Helvetica" w:cs="Arial"/>
              <w:sz w:val="18"/>
            </w:rPr>
            <w:t xml:space="preserve">Revision: </w:t>
          </w:r>
          <w:r w:rsidR="001D0960">
            <w:rPr>
              <w:rFonts w:ascii="Helvetica" w:hAnsi="Helvetica" w:cs="Arial"/>
              <w:sz w:val="18"/>
            </w:rPr>
            <w:t>06/9/2015</w:t>
          </w:r>
          <w:r w:rsidR="001D0960">
            <w:rPr>
              <w:rFonts w:ascii="Helvetica" w:hAnsi="Helvetica" w:cs="Arial"/>
              <w:sz w:val="18"/>
            </w:rPr>
            <w:tab/>
          </w:r>
        </w:p>
      </w:tc>
      <w:tc>
        <w:tcPr>
          <w:tcW w:w="3564" w:type="dxa"/>
        </w:tcPr>
        <w:p w:rsidR="00413F8F" w:rsidRPr="00E2678B" w:rsidRDefault="003F5D46" w:rsidP="00C41BC7">
          <w:pPr>
            <w:pStyle w:val="Header"/>
            <w:spacing w:before="120"/>
            <w:jc w:val="center"/>
            <w:rPr>
              <w:rFonts w:cs="Arial"/>
              <w:color w:val="000000"/>
              <w:sz w:val="16"/>
              <w:szCs w:val="16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1300 NE Henley C</w:t>
          </w:r>
          <w:r>
            <w:rPr>
              <w:rFonts w:cs="Arial"/>
              <w:color w:val="000000"/>
              <w:sz w:val="16"/>
              <w:szCs w:val="16"/>
            </w:rPr>
            <w:t>our</w:t>
          </w:r>
          <w:r w:rsidRPr="00E2678B">
            <w:rPr>
              <w:rFonts w:cs="Arial"/>
              <w:color w:val="000000"/>
              <w:sz w:val="16"/>
              <w:szCs w:val="16"/>
            </w:rPr>
            <w:t>t</w:t>
          </w:r>
          <w:r>
            <w:rPr>
              <w:rFonts w:cs="Arial"/>
              <w:color w:val="000000"/>
              <w:sz w:val="16"/>
              <w:szCs w:val="16"/>
            </w:rPr>
            <w:t>,</w:t>
          </w:r>
          <w:r w:rsidRPr="00E2678B">
            <w:rPr>
              <w:rFonts w:cs="Arial"/>
              <w:color w:val="000000"/>
              <w:sz w:val="16"/>
              <w:szCs w:val="16"/>
            </w:rPr>
            <w:t xml:space="preserve"> Suite 3</w:t>
          </w:r>
          <w:r w:rsidRPr="00E2678B">
            <w:rPr>
              <w:rFonts w:cs="Arial"/>
              <w:color w:val="000000"/>
              <w:sz w:val="16"/>
              <w:szCs w:val="16"/>
            </w:rPr>
            <w:br/>
            <w:t>Pullman, WA 99163</w:t>
          </w:r>
        </w:p>
        <w:p w:rsidR="00413F8F" w:rsidRDefault="003F5D46">
          <w:pPr>
            <w:pStyle w:val="Header"/>
            <w:jc w:val="center"/>
            <w:rPr>
              <w:rFonts w:ascii="Helvetica" w:hAnsi="Helvetica"/>
              <w:sz w:val="20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(509) 334 6306 Voice | (509) 334 6300</w:t>
          </w:r>
          <w:r>
            <w:rPr>
              <w:rFonts w:cs="Arial"/>
              <w:color w:val="000000"/>
              <w:sz w:val="16"/>
              <w:szCs w:val="16"/>
            </w:rPr>
            <w:t xml:space="preserve"> Fax</w:t>
          </w:r>
        </w:p>
      </w:tc>
      <w:tc>
        <w:tcPr>
          <w:tcW w:w="3564" w:type="dxa"/>
        </w:tcPr>
        <w:p w:rsidR="00413F8F" w:rsidRDefault="00E14255">
          <w:pPr>
            <w:pStyle w:val="Header"/>
            <w:jc w:val="center"/>
            <w:rPr>
              <w:rFonts w:ascii="Helvetica" w:hAnsi="Helvetica"/>
              <w:sz w:val="20"/>
            </w:rPr>
          </w:pPr>
        </w:p>
      </w:tc>
    </w:tr>
  </w:tbl>
  <w:p w:rsidR="00413F8F" w:rsidRDefault="00E142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12F1E"/>
    <w:multiLevelType w:val="hybridMultilevel"/>
    <w:tmpl w:val="2C729014"/>
    <w:lvl w:ilvl="0" w:tplc="80D6378A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D0960"/>
    <w:rsid w:val="00006202"/>
    <w:rsid w:val="000518C7"/>
    <w:rsid w:val="000846C4"/>
    <w:rsid w:val="000B4601"/>
    <w:rsid w:val="001102C6"/>
    <w:rsid w:val="00110969"/>
    <w:rsid w:val="00190862"/>
    <w:rsid w:val="001D0960"/>
    <w:rsid w:val="00207A27"/>
    <w:rsid w:val="002C707F"/>
    <w:rsid w:val="00330F9A"/>
    <w:rsid w:val="00380094"/>
    <w:rsid w:val="003A4FC1"/>
    <w:rsid w:val="003F5D46"/>
    <w:rsid w:val="004F1945"/>
    <w:rsid w:val="005C31D1"/>
    <w:rsid w:val="00685A2B"/>
    <w:rsid w:val="006B59C6"/>
    <w:rsid w:val="007539F8"/>
    <w:rsid w:val="00844B5D"/>
    <w:rsid w:val="00886E2F"/>
    <w:rsid w:val="00893548"/>
    <w:rsid w:val="008A2D5B"/>
    <w:rsid w:val="009E05D6"/>
    <w:rsid w:val="00B02355"/>
    <w:rsid w:val="00B079CC"/>
    <w:rsid w:val="00B94049"/>
    <w:rsid w:val="00C1646B"/>
    <w:rsid w:val="00DA193F"/>
    <w:rsid w:val="00E055EE"/>
    <w:rsid w:val="00E14255"/>
    <w:rsid w:val="00E25DE8"/>
    <w:rsid w:val="00FE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9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09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D09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096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0960"/>
  </w:style>
  <w:style w:type="table" w:styleId="TableGrid">
    <w:name w:val="Table Grid"/>
    <w:basedOn w:val="TableNormal"/>
    <w:rsid w:val="001D09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jpeyron</dc:creator>
  <cp:lastModifiedBy>jpeyron</cp:lastModifiedBy>
  <cp:revision>13</cp:revision>
  <dcterms:created xsi:type="dcterms:W3CDTF">2015-06-09T22:06:00Z</dcterms:created>
  <dcterms:modified xsi:type="dcterms:W3CDTF">2015-06-12T21:07:00Z</dcterms:modified>
</cp:coreProperties>
</file>